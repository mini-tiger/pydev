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15323B6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del w:id="0" w:author="作者" w:date="2024-04-07T16:50:00Z">
        <w:r w:rsidR="0077342C" w:rsidRPr="005C5EE4">
          <w:rPr>
            <w:rFonts w:asciiTheme="majorHAnsi" w:eastAsiaTheme="minorEastAsia" w:hAnsiTheme="majorHAnsi" w:cstheme="majorHAnsi" w:hint="eastAsia"/>
            <w:b/>
            <w:sz w:val="36"/>
            <w:szCs w:val="36"/>
          </w:rPr>
          <w:delText>(20</w:delText>
        </w:r>
        <w:r w:rsidR="005C47F9" w:rsidRPr="005C5EE4">
          <w:rPr>
            <w:rFonts w:asciiTheme="majorHAnsi" w:eastAsiaTheme="minorEastAsia" w:hAnsiTheme="majorHAnsi" w:cstheme="majorHAnsi"/>
            <w:b/>
            <w:sz w:val="36"/>
            <w:szCs w:val="36"/>
          </w:rPr>
          <w:delText>2</w:delText>
        </w:r>
        <w:r w:rsidR="00C06DEC">
          <w:rPr>
            <w:rFonts w:asciiTheme="majorHAnsi" w:eastAsiaTheme="minorEastAsia" w:hAnsiTheme="majorHAnsi" w:cstheme="majorHAnsi"/>
            <w:b/>
            <w:sz w:val="36"/>
            <w:szCs w:val="36"/>
          </w:rPr>
          <w:delText>3</w:delText>
        </w:r>
        <w:r w:rsidR="0077342C" w:rsidRPr="005C5EE4">
          <w:rPr>
            <w:rFonts w:asciiTheme="majorHAnsi" w:eastAsiaTheme="minorEastAsia" w:hAnsiTheme="majorHAnsi" w:cstheme="majorHAnsi" w:hint="eastAsia"/>
            <w:b/>
            <w:sz w:val="36"/>
            <w:szCs w:val="36"/>
          </w:rPr>
          <w:delText>年版</w:delText>
        </w:r>
        <w:r w:rsidR="0077342C" w:rsidRPr="005C5EE4">
          <w:rPr>
            <w:rFonts w:asciiTheme="majorHAnsi" w:eastAsiaTheme="minorEastAsia" w:hAnsiTheme="majorHAnsi" w:cstheme="majorHAnsi" w:hint="eastAsia"/>
            <w:b/>
            <w:sz w:val="36"/>
            <w:szCs w:val="36"/>
          </w:rPr>
          <w:delText>)</w:delText>
        </w:r>
      </w:del>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431E9D17" w14:textId="77777777" w:rsidR="00245895" w:rsidRPr="005C5EE4" w:rsidRDefault="00FD0B98">
      <w:pPr>
        <w:spacing w:beforeLines="100" w:before="240" w:afterLines="100" w:after="240" w:line="360" w:lineRule="auto"/>
        <w:ind w:leftChars="354" w:left="850" w:rightChars="400" w:right="960"/>
        <w:rPr>
          <w:del w:id="1" w:author="作者" w:date="2024-04-07T16:50:00Z"/>
          <w:rFonts w:asciiTheme="majorHAnsi" w:eastAsiaTheme="minorEastAsia" w:hAnsiTheme="majorHAnsi" w:cstheme="majorHAnsi"/>
          <w:b/>
          <w:sz w:val="21"/>
          <w:szCs w:val="21"/>
        </w:rPr>
      </w:pPr>
      <w:del w:id="2" w:author="作者" w:date="2024-04-07T16:50:00Z">
        <w:r w:rsidRPr="005C5EE4">
          <w:rPr>
            <w:rFonts w:asciiTheme="majorHAnsi" w:eastAsiaTheme="minorEastAsia" w:hAnsiTheme="majorHAnsi" w:cstheme="majorHAnsi"/>
            <w:b/>
            <w:sz w:val="21"/>
            <w:szCs w:val="21"/>
          </w:rPr>
          <w:delText>用户方：</w:delText>
        </w:r>
        <w:r w:rsidRPr="005C5EE4">
          <w:rPr>
            <w:rFonts w:asciiTheme="majorHAnsi" w:eastAsiaTheme="minorEastAsia" w:hAnsiTheme="majorHAnsi" w:cstheme="majorHAnsi" w:hint="eastAsia"/>
            <w:b/>
            <w:sz w:val="21"/>
            <w:szCs w:val="21"/>
          </w:rPr>
          <w:delText>【</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 xml:space="preserve"> </w:delText>
        </w:r>
        <w:r w:rsidRPr="005C5EE4">
          <w:rPr>
            <w:rFonts w:asciiTheme="majorHAnsi" w:eastAsiaTheme="minorEastAsia" w:hAnsiTheme="majorHAnsi" w:cstheme="majorHAnsi" w:hint="eastAsia"/>
            <w:b/>
            <w:sz w:val="21"/>
            <w:szCs w:val="21"/>
          </w:rPr>
          <w:delText xml:space="preserve">       </w:delText>
        </w:r>
        <w:r w:rsidRPr="005C5EE4">
          <w:rPr>
            <w:rFonts w:asciiTheme="majorHAnsi" w:eastAsiaTheme="minorEastAsia" w:hAnsiTheme="majorHAnsi" w:cstheme="majorHAnsi"/>
            <w:b/>
            <w:sz w:val="21"/>
            <w:szCs w:val="21"/>
          </w:rPr>
          <w:delText>】</w:delText>
        </w:r>
      </w:del>
    </w:p>
    <w:p w14:paraId="754760FA" w14:textId="22966E94" w:rsidR="00245895" w:rsidRPr="005C5EE4" w:rsidRDefault="00FD0B98">
      <w:pPr>
        <w:spacing w:beforeLines="100" w:before="240" w:afterLines="100" w:after="240" w:line="360" w:lineRule="auto"/>
        <w:ind w:leftChars="354" w:left="850" w:rightChars="400" w:right="960"/>
        <w:rPr>
          <w:ins w:id="3" w:author="作者" w:date="2024-04-07T16:50:00Z"/>
          <w:rFonts w:asciiTheme="majorHAnsi" w:eastAsiaTheme="minorEastAsia" w:hAnsiTheme="majorHAnsi" w:cstheme="majorHAnsi"/>
          <w:b/>
          <w:sz w:val="21"/>
          <w:szCs w:val="21"/>
        </w:rPr>
      </w:pPr>
      <w:ins w:id="4" w:author="作者" w:date="2024-04-07T16:50:00Z">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ins>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2C803024"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customXmlDelRangeStart w:id="5" w:author="作者" w:date="2024-04-07T16:50:00Z"/>
      <w:sdt>
        <w:sdtPr>
          <w:rPr>
            <w:rFonts w:asciiTheme="majorHAnsi" w:eastAsiaTheme="minorEastAsia" w:hAnsiTheme="majorHAnsi" w:cstheme="majorHAnsi"/>
            <w:b/>
            <w:sz w:val="21"/>
            <w:szCs w:val="21"/>
          </w:rPr>
          <w:id w:val="165132543"/>
          <w:placeholder>
            <w:docPart w:val="B18761DE165D42F5BC45A23AC2F3634B"/>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DelRangeEnd w:id="5"/>
          <w:del w:id="6" w:author="作者" w:date="2024-04-07T16:50:00Z">
            <w:r w:rsidRPr="005C5EE4">
              <w:rPr>
                <w:rStyle w:val="af3"/>
                <w:rFonts w:hint="eastAsia"/>
                <w:color w:val="auto"/>
              </w:rPr>
              <w:delText>请选择</w:delText>
            </w:r>
          </w:del>
          <w:customXmlDelRangeStart w:id="7" w:author="作者" w:date="2024-04-07T16:50:00Z"/>
        </w:sdtContent>
      </w:sdt>
      <w:customXmlDelRangeEnd w:id="7"/>
      <w:customXmlInsRangeStart w:id="8" w:author="作者" w:date="2024-04-07T16:50:00Z"/>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8"/>
          <w:ins w:id="9" w:author="作者" w:date="2024-04-07T16:50:00Z">
            <w:r w:rsidR="007C209B">
              <w:rPr>
                <w:rFonts w:asciiTheme="majorHAnsi" w:eastAsiaTheme="minorEastAsia" w:hAnsiTheme="majorHAnsi" w:cstheme="majorHAnsi"/>
                <w:b/>
                <w:sz w:val="21"/>
                <w:szCs w:val="21"/>
              </w:rPr>
              <w:t>北京世纪互联宽带数据中心有限公司上海分公司</w:t>
            </w:r>
          </w:ins>
          <w:customXmlInsRangeStart w:id="10" w:author="作者" w:date="2024-04-07T16:50:00Z"/>
        </w:sdtContent>
      </w:sdt>
      <w:customXmlInsRangeEnd w:id="10"/>
    </w:p>
    <w:p w14:paraId="4CC3937E" w14:textId="77777777" w:rsidR="00245895" w:rsidRPr="005C5EE4" w:rsidRDefault="00FD0B98">
      <w:pPr>
        <w:spacing w:beforeLines="100" w:before="240" w:afterLines="100" w:after="240" w:line="360" w:lineRule="auto"/>
        <w:ind w:leftChars="354" w:left="850" w:rightChars="400" w:right="960"/>
        <w:rPr>
          <w:del w:id="11" w:author="作者" w:date="2024-04-07T16:50:00Z"/>
          <w:rFonts w:asciiTheme="majorHAnsi" w:eastAsiaTheme="minorEastAsia" w:hAnsiTheme="majorHAnsi" w:cstheme="majorHAnsi"/>
          <w:sz w:val="21"/>
          <w:szCs w:val="21"/>
        </w:rPr>
      </w:pPr>
      <w:del w:id="12" w:author="作者" w:date="2024-04-07T16:50:00Z">
        <w:r w:rsidRPr="005C5EE4">
          <w:rPr>
            <w:rFonts w:asciiTheme="majorHAnsi" w:eastAsiaTheme="minorEastAsia" w:hAnsiTheme="majorHAnsi" w:cstheme="majorHAnsi"/>
            <w:sz w:val="21"/>
            <w:szCs w:val="21"/>
          </w:rPr>
          <w:delText>地址：</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05FE2E61" w14:textId="77777777" w:rsidR="00245895" w:rsidRPr="005C5EE4" w:rsidRDefault="00FD0B98">
      <w:pPr>
        <w:spacing w:beforeLines="100" w:before="240" w:afterLines="100" w:after="240" w:line="360" w:lineRule="auto"/>
        <w:ind w:leftChars="354" w:left="850" w:rightChars="400" w:right="960"/>
        <w:rPr>
          <w:del w:id="13" w:author="作者" w:date="2024-04-07T16:50:00Z"/>
          <w:rFonts w:asciiTheme="majorHAnsi" w:eastAsiaTheme="minorEastAsia" w:hAnsiTheme="majorHAnsi" w:cstheme="majorHAnsi"/>
          <w:sz w:val="21"/>
          <w:szCs w:val="21"/>
        </w:rPr>
      </w:pPr>
      <w:del w:id="14" w:author="作者" w:date="2024-04-07T16:50:00Z">
        <w:r w:rsidRPr="005C5EE4">
          <w:rPr>
            <w:rFonts w:asciiTheme="majorHAnsi" w:eastAsiaTheme="minorEastAsia" w:hAnsiTheme="majorHAnsi" w:cstheme="majorHAnsi"/>
            <w:sz w:val="21"/>
            <w:szCs w:val="21"/>
          </w:rPr>
          <w:delText>联系人：</w:delText>
        </w:r>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p>
    <w:p w14:paraId="2DC62D7E" w14:textId="1B690A91" w:rsidR="00245895" w:rsidRPr="005C5EE4" w:rsidRDefault="00FD0B98">
      <w:pPr>
        <w:spacing w:beforeLines="100" w:before="240" w:afterLines="100" w:after="240" w:line="360" w:lineRule="auto"/>
        <w:ind w:leftChars="354" w:left="850" w:rightChars="400" w:right="960"/>
        <w:rPr>
          <w:ins w:id="15" w:author="作者" w:date="2024-04-07T16:50:00Z"/>
          <w:rFonts w:asciiTheme="majorHAnsi" w:eastAsiaTheme="minorEastAsia" w:hAnsiTheme="majorHAnsi" w:cstheme="majorHAnsi"/>
          <w:sz w:val="21"/>
          <w:szCs w:val="21"/>
        </w:rPr>
      </w:pPr>
      <w:ins w:id="16" w:author="作者" w:date="2024-04-07T16:50:00Z">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26CBFE49" w14:textId="2E785677" w:rsidR="00245895" w:rsidRPr="005C5EE4" w:rsidRDefault="00FD0B98">
      <w:pPr>
        <w:spacing w:beforeLines="100" w:before="240" w:afterLines="100" w:after="240" w:line="360" w:lineRule="auto"/>
        <w:ind w:leftChars="354" w:left="850" w:rightChars="400" w:right="960"/>
        <w:rPr>
          <w:ins w:id="17" w:author="作者" w:date="2024-04-07T16:50:00Z"/>
          <w:rFonts w:asciiTheme="majorHAnsi" w:eastAsiaTheme="minorEastAsia" w:hAnsiTheme="majorHAnsi" w:cstheme="majorHAnsi"/>
          <w:sz w:val="21"/>
          <w:szCs w:val="21"/>
        </w:rPr>
      </w:pPr>
      <w:ins w:id="18" w:author="作者" w:date="2024-04-07T16:50:00Z">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7AE7033E" w14:textId="10821BEC"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19" w:author="作者" w:date="2024-04-07T16:50:00Z">
        <w:r w:rsidR="00193EC6" w:rsidRPr="00193EC6">
          <w:rPr>
            <w:rFonts w:asciiTheme="majorHAnsi" w:eastAsiaTheme="minorEastAsia" w:hAnsiTheme="majorHAnsi" w:cstheme="majorHAnsi"/>
            <w:sz w:val="21"/>
            <w:szCs w:val="21"/>
          </w:rPr>
          <w:t>15618900408</w:t>
        </w:r>
      </w:ins>
      <w:r w:rsidR="00193EC6" w:rsidRPr="00193EC6">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3427D90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20" w:author="作者" w:date="2024-04-07T16:50:00Z">
        <w:r w:rsidR="00193EC6" w:rsidRPr="00193EC6">
          <w:rPr>
            <w:rFonts w:asciiTheme="majorHAnsi" w:eastAsiaTheme="minorEastAsia" w:hAnsiTheme="majorHAnsi" w:cstheme="majorHAnsi"/>
            <w:sz w:val="21"/>
            <w:szCs w:val="21"/>
          </w:rPr>
          <w:t>wang.can3@neolink.com</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2F3D93FB"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del w:id="21" w:author="作者" w:date="2024-04-07T16:50: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22" w:author="作者" w:date="2024-04-07T16:50: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del w:id="23" w:author="作者" w:date="2024-04-07T16:50: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24" w:author="作者" w:date="2024-04-07T16:50: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bookmarkStart w:id="25" w:name="_GoBack"/>
      <w:bookmarkEnd w:id="25"/>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A495202"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5"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247A803"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58ECCCF6" w:rsidR="00245895" w:rsidRPr="005C5EE4" w:rsidRDefault="002B213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customXmlDelRangeStart w:id="26" w:author="作者" w:date="2024-04-07T16:50:00Z"/>
      <w:sdt>
        <w:sdtPr>
          <w:rPr>
            <w:rFonts w:asciiTheme="majorHAnsi" w:eastAsiaTheme="minorEastAsia" w:hAnsiTheme="majorHAnsi" w:cstheme="majorHAnsi"/>
            <w:sz w:val="21"/>
            <w:szCs w:val="21"/>
          </w:rPr>
          <w:id w:val="20678562"/>
          <w14:checkbox>
            <w14:checked w14:val="0"/>
            <w14:checkedState w14:val="0052" w14:font="Wingdings 2"/>
            <w14:uncheckedState w14:val="2610" w14:font="MS Gothic"/>
          </w14:checkbox>
        </w:sdtPr>
        <w:sdtEndPr/>
        <w:sdtContent>
          <w:customXmlDelRangeEnd w:id="26"/>
          <w:del w:id="27" w:author="作者" w:date="2024-04-07T16:50:00Z">
            <w:r w:rsidR="00FD0B98" w:rsidRPr="005C5EE4">
              <w:rPr>
                <w:rFonts w:ascii="MS Gothic" w:eastAsia="MS Gothic" w:hAnsi="MS Gothic" w:cstheme="majorHAnsi" w:hint="eastAsia"/>
                <w:sz w:val="21"/>
                <w:szCs w:val="21"/>
              </w:rPr>
              <w:delText>☐</w:delText>
            </w:r>
          </w:del>
          <w:customXmlDelRangeStart w:id="28" w:author="作者" w:date="2024-04-07T16:50:00Z"/>
        </w:sdtContent>
      </w:sdt>
      <w:customXmlDelRangeEnd w:id="28"/>
      <w:r w:rsidR="00FD0B98" w:rsidRPr="005C5EE4">
        <w:rPr>
          <w:rFonts w:asciiTheme="majorHAnsi" w:eastAsiaTheme="minorEastAsia" w:hAnsiTheme="majorHAnsi" w:cstheme="majorHAnsi"/>
          <w:sz w:val="21"/>
          <w:szCs w:val="21"/>
        </w:rPr>
        <w:tab/>
      </w:r>
      <w:customXmlInsRangeStart w:id="29" w:author="作者" w:date="2024-04-07T16:50:00Z"/>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customXmlInsRangeEnd w:id="29"/>
          <w:ins w:id="30" w:author="作者" w:date="2024-04-07T16:50:00Z">
            <w:r w:rsidR="00193EC6">
              <w:rPr>
                <w:rFonts w:ascii="Wingdings 2" w:eastAsiaTheme="minorEastAsia" w:hAnsi="Wingdings 2" w:cstheme="majorHAnsi"/>
                <w:sz w:val="21"/>
                <w:szCs w:val="21"/>
              </w:rPr>
              <w:t></w:t>
            </w:r>
          </w:ins>
          <w:customXmlInsRangeStart w:id="31" w:author="作者" w:date="2024-04-07T16:50:00Z"/>
        </w:sdtContent>
      </w:sdt>
      <w:customXmlInsRangeEnd w:id="31"/>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2B213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0F8335B5" w:rsidR="00245895" w:rsidRPr="005C5EE4" w:rsidRDefault="002B213B">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customXmlDelRangeStart w:id="32" w:author="作者" w:date="2024-04-07T16:50:00Z"/>
      <w:sdt>
        <w:sdtPr>
          <w:rPr>
            <w:rFonts w:asciiTheme="majorHAnsi" w:eastAsiaTheme="minorEastAsia" w:hAnsiTheme="majorHAnsi" w:cstheme="majorHAnsi"/>
            <w:sz w:val="21"/>
            <w:szCs w:val="21"/>
          </w:rPr>
          <w:id w:val="-1575341233"/>
          <w14:checkbox>
            <w14:checked w14:val="0"/>
            <w14:checkedState w14:val="0052" w14:font="Wingdings 2"/>
            <w14:uncheckedState w14:val="2610" w14:font="MS Gothic"/>
          </w14:checkbox>
        </w:sdtPr>
        <w:sdtEndPr/>
        <w:sdtContent>
          <w:customXmlDelRangeEnd w:id="32"/>
          <w:del w:id="33" w:author="作者" w:date="2024-04-07T16:50:00Z">
            <w:r w:rsidR="00FD0B98" w:rsidRPr="005C5EE4">
              <w:rPr>
                <w:rFonts w:ascii="MS Gothic" w:eastAsia="MS Gothic" w:hAnsi="MS Gothic" w:cstheme="majorHAnsi" w:hint="eastAsia"/>
                <w:sz w:val="21"/>
                <w:szCs w:val="21"/>
              </w:rPr>
              <w:delText>☐</w:delText>
            </w:r>
          </w:del>
          <w:customXmlDelRangeStart w:id="34" w:author="作者" w:date="2024-04-07T16:50:00Z"/>
        </w:sdtContent>
      </w:sdt>
      <w:customXmlDelRangeEnd w:id="34"/>
      <w:customXmlInsRangeStart w:id="35" w:author="作者" w:date="2024-04-07T16:50:00Z"/>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customXmlInsRangeEnd w:id="35"/>
          <w:ins w:id="36" w:author="作者" w:date="2024-04-07T16:50:00Z">
            <w:r w:rsidR="00193EC6">
              <w:rPr>
                <w:rFonts w:asciiTheme="majorHAnsi" w:eastAsiaTheme="minorEastAsia" w:hAnsiTheme="majorHAnsi" w:cstheme="majorHAnsi"/>
                <w:sz w:val="21"/>
                <w:szCs w:val="21"/>
              </w:rPr>
              <w:sym w:font="Wingdings 2" w:char="F052"/>
            </w:r>
          </w:ins>
          <w:customXmlInsRangeStart w:id="37" w:author="作者" w:date="2024-04-07T16:50:00Z"/>
        </w:sdtContent>
      </w:sdt>
      <w:customXmlInsRangeEnd w:id="37"/>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37B01641" w14:textId="77777777" w:rsidR="00245895" w:rsidRPr="005C5EE4" w:rsidRDefault="00FD0B98">
      <w:pPr>
        <w:pStyle w:val="af2"/>
        <w:spacing w:line="324" w:lineRule="exact"/>
        <w:ind w:left="720" w:firstLineChars="0" w:firstLine="0"/>
        <w:rPr>
          <w:del w:id="38" w:author="作者" w:date="2024-04-07T16:50:00Z"/>
          <w:rFonts w:asciiTheme="minorEastAsia" w:eastAsiaTheme="minorEastAsia" w:hAnsiTheme="minorEastAsia" w:cstheme="majorHAnsi"/>
          <w:sz w:val="21"/>
          <w:szCs w:val="21"/>
        </w:rPr>
      </w:pPr>
      <w:del w:id="39" w:author="作者" w:date="2024-04-07T16:50:00Z">
        <w:r w:rsidRPr="005C5EE4">
          <w:rPr>
            <w:rFonts w:asciiTheme="minorEastAsia" w:eastAsiaTheme="minorEastAsia" w:hAnsiTheme="minorEastAsia" w:cstheme="majorHAnsi"/>
            <w:sz w:val="21"/>
            <w:szCs w:val="21"/>
          </w:rPr>
          <w:delText>附件B：《北京世纪互联宽带数据中心托管服务协议DCSS服务订单》</w:delText>
        </w:r>
      </w:del>
    </w:p>
    <w:p w14:paraId="7952899C" w14:textId="77777777" w:rsidR="000F4E40" w:rsidRPr="005C5EE4" w:rsidRDefault="000F4E40">
      <w:pPr>
        <w:pStyle w:val="af2"/>
        <w:spacing w:line="324" w:lineRule="exact"/>
        <w:ind w:left="720" w:firstLineChars="0" w:firstLine="0"/>
        <w:rPr>
          <w:del w:id="40" w:author="作者" w:date="2024-04-07T16:50:00Z"/>
          <w:rFonts w:asciiTheme="minorEastAsia" w:eastAsiaTheme="minorEastAsia" w:hAnsiTheme="minorEastAsia" w:cstheme="majorHAnsi"/>
          <w:sz w:val="21"/>
          <w:szCs w:val="21"/>
        </w:rPr>
      </w:pPr>
      <w:del w:id="41" w:author="作者" w:date="2024-04-07T16:50:00Z">
        <w:r w:rsidRPr="005C5EE4">
          <w:rPr>
            <w:rFonts w:asciiTheme="minorEastAsia" w:eastAsiaTheme="minorEastAsia" w:hAnsiTheme="minorEastAsia" w:cstheme="majorHAnsi" w:hint="eastAsia"/>
            <w:sz w:val="21"/>
            <w:szCs w:val="21"/>
          </w:rPr>
          <w:delText>附件</w:delText>
        </w:r>
        <w:r w:rsidRPr="005C5EE4">
          <w:rPr>
            <w:rFonts w:asciiTheme="minorEastAsia" w:eastAsiaTheme="minorEastAsia" w:hAnsiTheme="minorEastAsia" w:cstheme="majorHAnsi"/>
            <w:sz w:val="21"/>
            <w:szCs w:val="21"/>
          </w:rPr>
          <w:delText>C</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w:delText>
        </w:r>
        <w:r w:rsidRPr="005C5EE4">
          <w:rPr>
            <w:rFonts w:asciiTheme="minorEastAsia" w:eastAsiaTheme="minorEastAsia" w:hAnsiTheme="minorEastAsia" w:cstheme="majorHAnsi" w:hint="eastAsia"/>
            <w:sz w:val="21"/>
            <w:szCs w:val="21"/>
          </w:rPr>
          <w:delText>服务订单》</w:delText>
        </w:r>
      </w:del>
    </w:p>
    <w:p w14:paraId="6E76293E" w14:textId="77777777" w:rsidR="00970C94" w:rsidRPr="005C5EE4" w:rsidRDefault="00970C94" w:rsidP="00970C94">
      <w:pPr>
        <w:pStyle w:val="af2"/>
        <w:spacing w:line="324" w:lineRule="exact"/>
        <w:ind w:left="720" w:firstLineChars="0" w:firstLine="0"/>
        <w:rPr>
          <w:del w:id="42" w:author="作者" w:date="2024-04-07T16:50:00Z"/>
          <w:rFonts w:asciiTheme="minorEastAsia" w:eastAsiaTheme="minorEastAsia" w:hAnsiTheme="minorEastAsia" w:cstheme="majorHAnsi"/>
          <w:sz w:val="21"/>
          <w:szCs w:val="21"/>
        </w:rPr>
      </w:pPr>
      <w:del w:id="43" w:author="作者" w:date="2024-04-07T16:50:00Z">
        <w:r w:rsidRPr="005C5EE4">
          <w:rPr>
            <w:rFonts w:asciiTheme="minorEastAsia" w:eastAsiaTheme="minorEastAsia" w:hAnsiTheme="minorEastAsia" w:cstheme="majorHAnsi" w:hint="eastAsia"/>
            <w:sz w:val="21"/>
            <w:szCs w:val="21"/>
          </w:rPr>
          <w:delText>附件C</w:delText>
        </w:r>
        <w:r w:rsidR="000F4E40" w:rsidRPr="005C5EE4">
          <w:rPr>
            <w:rFonts w:asciiTheme="minorEastAsia" w:eastAsiaTheme="minorEastAsia" w:hAnsiTheme="minorEastAsia" w:cstheme="majorHAnsi"/>
            <w:sz w:val="21"/>
            <w:szCs w:val="21"/>
          </w:rPr>
          <w:delText>-1</w:delText>
        </w:r>
        <w:r w:rsidRPr="005C5EE4">
          <w:rPr>
            <w:rFonts w:asciiTheme="minorEastAsia" w:eastAsiaTheme="minorEastAsia" w:hAnsiTheme="minorEastAsia" w:cstheme="majorHAnsi" w:hint="eastAsia"/>
            <w:sz w:val="21"/>
            <w:szCs w:val="21"/>
          </w:rPr>
          <w:delText>：《北京世纪互联宽带数据中心托管服务协议MPLS</w:delText>
        </w:r>
        <w:r w:rsidRPr="005C5EE4">
          <w:rPr>
            <w:rFonts w:asciiTheme="minorEastAsia" w:eastAsiaTheme="minorEastAsia" w:hAnsiTheme="minorEastAsia" w:cstheme="majorHAnsi"/>
            <w:sz w:val="21"/>
            <w:szCs w:val="21"/>
          </w:rPr>
          <w:delText xml:space="preserve"> </w:delText>
        </w:r>
        <w:r w:rsidRPr="005C5EE4">
          <w:rPr>
            <w:rFonts w:asciiTheme="minorEastAsia" w:eastAsiaTheme="minorEastAsia" w:hAnsiTheme="minorEastAsia" w:cstheme="majorHAnsi" w:hint="eastAsia"/>
            <w:sz w:val="21"/>
            <w:szCs w:val="21"/>
          </w:rPr>
          <w:delText>VPN服务订单》</w:delText>
        </w:r>
      </w:del>
    </w:p>
    <w:p w14:paraId="46192E3A" w14:textId="77777777" w:rsidR="003E18A1" w:rsidRPr="005C5EE4" w:rsidRDefault="003E18A1">
      <w:pPr>
        <w:pStyle w:val="af2"/>
        <w:spacing w:line="324" w:lineRule="exact"/>
        <w:ind w:left="720" w:firstLineChars="0" w:firstLine="0"/>
        <w:rPr>
          <w:del w:id="44" w:author="作者" w:date="2024-04-07T16:50:00Z"/>
          <w:rFonts w:asciiTheme="minorEastAsia" w:eastAsiaTheme="minorEastAsia" w:hAnsiTheme="minorEastAsia" w:cstheme="majorHAnsi"/>
          <w:sz w:val="21"/>
          <w:szCs w:val="21"/>
        </w:rPr>
      </w:pPr>
      <w:del w:id="45" w:author="作者" w:date="2024-04-07T16:50: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C-2</w:delText>
        </w:r>
        <w:r w:rsidRPr="005C5EE4">
          <w:rPr>
            <w:rFonts w:asciiTheme="minorEastAsia" w:eastAsiaTheme="minorEastAsia" w:hAnsiTheme="minorEastAsia" w:cstheme="majorHAnsi" w:hint="eastAsia"/>
            <w:sz w:val="21"/>
            <w:szCs w:val="21"/>
          </w:rPr>
          <w:delText>：《北京世纪互联宽带数据中心托管服务协议SD-WAN服务订单》</w:delText>
        </w:r>
      </w:del>
    </w:p>
    <w:p w14:paraId="4F0F46E7" w14:textId="77777777" w:rsidR="00970C94" w:rsidRPr="005C5EE4" w:rsidRDefault="00970C94" w:rsidP="00970C94">
      <w:pPr>
        <w:pStyle w:val="af2"/>
        <w:spacing w:line="324" w:lineRule="exact"/>
        <w:ind w:left="720" w:firstLineChars="0" w:firstLine="0"/>
        <w:rPr>
          <w:del w:id="46" w:author="作者" w:date="2024-04-07T16:50:00Z"/>
          <w:rFonts w:asciiTheme="minorEastAsia" w:eastAsiaTheme="minorEastAsia" w:hAnsiTheme="minorEastAsia" w:cstheme="majorHAnsi"/>
          <w:sz w:val="21"/>
          <w:szCs w:val="21"/>
        </w:rPr>
      </w:pPr>
      <w:del w:id="47" w:author="作者" w:date="2024-04-07T16:50: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C-3</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DYX-IDC</w:delText>
        </w:r>
        <w:r w:rsidRPr="005C5EE4">
          <w:rPr>
            <w:rFonts w:asciiTheme="minorEastAsia" w:eastAsiaTheme="minorEastAsia" w:hAnsiTheme="minorEastAsia" w:cstheme="majorHAnsi" w:hint="eastAsia"/>
            <w:sz w:val="21"/>
            <w:szCs w:val="21"/>
          </w:rPr>
          <w:delText>服务订单》</w:delText>
        </w:r>
      </w:del>
    </w:p>
    <w:p w14:paraId="181FF1F9" w14:textId="77777777" w:rsidR="00970C94" w:rsidRPr="005C5EE4" w:rsidRDefault="00970C94" w:rsidP="00970C94">
      <w:pPr>
        <w:pStyle w:val="af2"/>
        <w:spacing w:line="324" w:lineRule="exact"/>
        <w:ind w:left="720" w:firstLineChars="0" w:firstLine="0"/>
        <w:rPr>
          <w:del w:id="48" w:author="作者" w:date="2024-04-07T16:50:00Z"/>
          <w:rFonts w:asciiTheme="minorEastAsia" w:eastAsiaTheme="minorEastAsia" w:hAnsiTheme="minorEastAsia" w:cstheme="majorHAnsi"/>
          <w:sz w:val="21"/>
          <w:szCs w:val="21"/>
        </w:rPr>
      </w:pPr>
      <w:del w:id="49" w:author="作者" w:date="2024-04-07T16:50:00Z">
        <w:r w:rsidRPr="005C5EE4">
          <w:rPr>
            <w:rFonts w:asciiTheme="minorEastAsia" w:eastAsiaTheme="minorEastAsia" w:hAnsiTheme="minorEastAsia" w:cstheme="majorHAnsi" w:hint="eastAsia"/>
            <w:sz w:val="21"/>
            <w:szCs w:val="21"/>
          </w:rPr>
          <w:delText>附件</w:delText>
        </w:r>
        <w:r w:rsidR="000F4E40" w:rsidRPr="005C5EE4">
          <w:rPr>
            <w:rFonts w:asciiTheme="minorEastAsia" w:eastAsiaTheme="minorEastAsia" w:hAnsiTheme="minorEastAsia" w:cstheme="majorHAnsi"/>
            <w:sz w:val="21"/>
            <w:szCs w:val="21"/>
          </w:rPr>
          <w:delText>C-4</w:delText>
        </w:r>
        <w:r w:rsidRPr="005C5EE4">
          <w:rPr>
            <w:rFonts w:asciiTheme="minorEastAsia" w:eastAsiaTheme="minorEastAsia" w:hAnsiTheme="minorEastAsia" w:cstheme="majorHAnsi" w:hint="eastAsia"/>
            <w:sz w:val="21"/>
            <w:szCs w:val="21"/>
          </w:rPr>
          <w:delText>：《北京世纪互联宽带数据中心托管服务协议</w:delText>
        </w:r>
        <w:r w:rsidRPr="005C5EE4">
          <w:rPr>
            <w:rFonts w:asciiTheme="minorEastAsia" w:eastAsiaTheme="minorEastAsia" w:hAnsiTheme="minorEastAsia" w:cstheme="majorHAnsi"/>
            <w:sz w:val="21"/>
            <w:szCs w:val="21"/>
          </w:rPr>
          <w:delText>OCD</w:delText>
        </w:r>
        <w:r w:rsidRPr="005C5EE4">
          <w:rPr>
            <w:rFonts w:asciiTheme="minorEastAsia" w:eastAsiaTheme="minorEastAsia" w:hAnsiTheme="minorEastAsia" w:cstheme="majorHAnsi" w:hint="eastAsia"/>
            <w:sz w:val="21"/>
            <w:szCs w:val="21"/>
          </w:rPr>
          <w:delText>服务订单》</w:delText>
        </w:r>
      </w:del>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1C92A012"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commentRangeStart w:id="50"/>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del w:id="51" w:author="作者" w:date="2024-04-07T16:50:00Z">
        <w:r w:rsidRPr="005C5EE4">
          <w:rPr>
            <w:rFonts w:asciiTheme="majorHAnsi" w:eastAsiaTheme="minorEastAsia" w:hAnsiTheme="majorHAnsi" w:cstheme="majorHAnsi"/>
            <w:sz w:val="21"/>
            <w:szCs w:val="21"/>
          </w:rPr>
          <w:delText>24</w:delText>
        </w:r>
      </w:del>
      <w:ins w:id="52" w:author="作者" w:date="2024-04-07T16:50:00Z">
        <w:r w:rsidR="00E258A4">
          <w:rPr>
            <w:rFonts w:asciiTheme="majorHAnsi" w:eastAsiaTheme="minorEastAsia" w:hAnsiTheme="majorHAnsi" w:cstheme="majorHAnsi" w:hint="eastAsia"/>
            <w:sz w:val="21"/>
            <w:szCs w:val="21"/>
          </w:rPr>
          <w:t>1</w:t>
        </w:r>
        <w:r w:rsidR="00E258A4">
          <w:rPr>
            <w:rFonts w:asciiTheme="majorHAnsi" w:eastAsiaTheme="minorEastAsia" w:hAnsiTheme="majorHAnsi" w:cstheme="majorHAnsi"/>
            <w:sz w:val="21"/>
            <w:szCs w:val="21"/>
          </w:rPr>
          <w:t>2</w:t>
        </w:r>
      </w:ins>
      <w:r w:rsidRPr="005C5EE4">
        <w:rPr>
          <w:rFonts w:asciiTheme="majorHAnsi" w:eastAsiaTheme="minorEastAsia" w:hAnsiTheme="majorHAnsi" w:cstheme="majorHAnsi"/>
          <w:sz w:val="21"/>
          <w:szCs w:val="21"/>
        </w:rPr>
        <w:t>小时。</w:t>
      </w:r>
      <w:commentRangeEnd w:id="50"/>
      <w:r w:rsidR="002B213B">
        <w:rPr>
          <w:rStyle w:val="af1"/>
        </w:rPr>
        <w:commentReference w:id="50"/>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2979113B"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commentRangeStart w:id="53"/>
      <w:r w:rsidRPr="005C5EE4">
        <w:rPr>
          <w:rFonts w:asciiTheme="majorHAnsi" w:eastAsiaTheme="minorEastAsia" w:hAnsiTheme="majorHAnsi" w:cstheme="majorHAnsi"/>
          <w:b w:val="0"/>
          <w:sz w:val="21"/>
          <w:szCs w:val="21"/>
        </w:rPr>
        <w:t>服务方保证电力的连通性达到</w:t>
      </w:r>
      <w:del w:id="54" w:author="作者" w:date="2024-04-07T16:50:00Z">
        <w:r w:rsidRPr="005C5EE4">
          <w:rPr>
            <w:rFonts w:asciiTheme="majorHAnsi" w:eastAsiaTheme="minorEastAsia" w:hAnsiTheme="majorHAnsi" w:cstheme="majorHAnsi"/>
            <w:b w:val="0"/>
            <w:sz w:val="21"/>
            <w:szCs w:val="21"/>
          </w:rPr>
          <w:delText>99.9</w:delText>
        </w:r>
      </w:del>
      <w:ins w:id="55" w:author="作者" w:date="2024-04-07T16:50:00Z">
        <w:r w:rsidR="00E258A4">
          <w:rPr>
            <w:rFonts w:asciiTheme="majorHAnsi" w:eastAsiaTheme="minorEastAsia" w:hAnsiTheme="majorHAnsi" w:cstheme="majorHAnsi"/>
            <w:b w:val="0"/>
            <w:sz w:val="21"/>
            <w:szCs w:val="21"/>
          </w:rPr>
          <w:t>100</w:t>
        </w:r>
      </w:ins>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，带宽连通性达到</w:t>
      </w:r>
      <w:del w:id="56" w:author="作者" w:date="2024-04-07T16:50:00Z">
        <w:r w:rsidRPr="005C5EE4">
          <w:rPr>
            <w:rFonts w:asciiTheme="majorHAnsi" w:eastAsiaTheme="minorEastAsia" w:hAnsiTheme="majorHAnsi" w:cstheme="majorHAnsi"/>
            <w:b w:val="0"/>
            <w:sz w:val="21"/>
            <w:szCs w:val="21"/>
          </w:rPr>
          <w:delText>99.9</w:delText>
        </w:r>
      </w:del>
      <w:ins w:id="57" w:author="作者" w:date="2024-04-07T16:50:00Z">
        <w:r w:rsidR="00E258A4">
          <w:rPr>
            <w:rFonts w:asciiTheme="majorHAnsi" w:eastAsiaTheme="minorEastAsia" w:hAnsiTheme="majorHAnsi" w:cstheme="majorHAnsi"/>
            <w:b w:val="0"/>
            <w:sz w:val="21"/>
            <w:szCs w:val="21"/>
          </w:rPr>
          <w:t>100</w:t>
        </w:r>
      </w:ins>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del w:id="58" w:author="作者" w:date="2024-04-07T16:50:00Z">
        <w:r w:rsidRPr="005C5EE4">
          <w:rPr>
            <w:rFonts w:asciiTheme="majorHAnsi" w:eastAsiaTheme="minorEastAsia" w:hAnsiTheme="majorHAnsi" w:cstheme="majorHAnsi"/>
            <w:b w:val="0"/>
            <w:sz w:val="21"/>
            <w:szCs w:val="21"/>
          </w:rPr>
          <w:delText>99.9</w:delText>
        </w:r>
      </w:del>
      <w:ins w:id="59" w:author="作者" w:date="2024-04-07T16:50:00Z">
        <w:r w:rsidR="00E258A4">
          <w:rPr>
            <w:rFonts w:asciiTheme="majorHAnsi" w:eastAsiaTheme="minorEastAsia" w:hAnsiTheme="majorHAnsi" w:cstheme="majorHAnsi"/>
            <w:b w:val="0"/>
            <w:sz w:val="21"/>
            <w:szCs w:val="21"/>
          </w:rPr>
          <w:t>100</w:t>
        </w:r>
      </w:ins>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w:t>
      </w:r>
      <w:commentRangeEnd w:id="53"/>
      <w:r w:rsidR="002B213B">
        <w:rPr>
          <w:rStyle w:val="af1"/>
          <w:rFonts w:ascii="Times New Roman" w:hAnsi="Times New Roman" w:cs="Times New Roman"/>
          <w:b w:val="0"/>
          <w:bCs w:val="0"/>
        </w:rPr>
        <w:commentReference w:id="53"/>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1A99A832"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commentRangeStart w:id="60"/>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ins w:id="61" w:author="作者" w:date="2024-04-07T16:50:00Z">
              <w:r w:rsidR="007E1AF7">
                <w:rPr>
                  <w:rFonts w:asciiTheme="majorHAnsi" w:eastAsiaTheme="minorEastAsia" w:hAnsiTheme="majorHAnsi" w:cstheme="majorHAnsi"/>
                  <w:sz w:val="21"/>
                  <w:szCs w:val="21"/>
                </w:rPr>
                <w:t>-</w:t>
              </w:r>
              <w:r w:rsidR="007E1AF7">
                <w:rPr>
                  <w:rFonts w:asciiTheme="majorHAnsi" w:eastAsiaTheme="minorEastAsia" w:hAnsiTheme="majorHAnsi" w:cstheme="majorHAnsi" w:hint="eastAsia"/>
                  <w:sz w:val="21"/>
                  <w:szCs w:val="21"/>
                </w:rPr>
                <w:t>表格批注测试</w:t>
              </w:r>
            </w:ins>
            <w:r w:rsidRPr="005C5EE4">
              <w:rPr>
                <w:rFonts w:asciiTheme="majorHAnsi" w:eastAsiaTheme="minorEastAsia" w:hAnsiTheme="majorHAnsi" w:cstheme="majorHAnsi"/>
                <w:sz w:val="21"/>
                <w:szCs w:val="21"/>
              </w:rPr>
              <w:t>；</w:t>
            </w:r>
            <w:commentRangeEnd w:id="60"/>
            <w:r w:rsidR="002B213B">
              <w:rPr>
                <w:rStyle w:val="af1"/>
              </w:rPr>
              <w:commentReference w:id="60"/>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8F7A2DB"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F1BB18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658E447A"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commentRangeStart w:id="62"/>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00395CB2">
        <w:rPr>
          <w:rFonts w:asciiTheme="majorHAnsi" w:eastAsiaTheme="minorEastAsia" w:hAnsiTheme="majorHAnsi" w:cstheme="majorHAnsi" w:hint="eastAsia"/>
          <w:sz w:val="21"/>
          <w:szCs w:val="21"/>
        </w:rPr>
        <w:t>服务方</w:t>
      </w:r>
      <w:ins w:id="63" w:author="作者" w:date="2024-04-07T16:50:00Z">
        <w:r w:rsidR="00395CB2">
          <w:rPr>
            <w:rFonts w:asciiTheme="majorHAnsi" w:eastAsiaTheme="minorEastAsia" w:hAnsiTheme="majorHAnsi" w:cstheme="majorHAnsi" w:hint="eastAsia"/>
            <w:sz w:val="21"/>
            <w:szCs w:val="21"/>
          </w:rPr>
          <w:t>对于用户方设备负有妥善保管义务，</w:t>
        </w:r>
        <w:r w:rsidRPr="005C5EE4">
          <w:rPr>
            <w:rFonts w:asciiTheme="majorHAnsi" w:eastAsiaTheme="minorEastAsia" w:hAnsiTheme="majorHAnsi" w:cstheme="majorHAnsi"/>
            <w:sz w:val="21"/>
            <w:szCs w:val="21"/>
          </w:rPr>
          <w:t>服务方</w:t>
        </w:r>
      </w:ins>
      <w:r w:rsidRPr="005C5EE4">
        <w:rPr>
          <w:rFonts w:asciiTheme="majorHAnsi" w:eastAsiaTheme="minorEastAsia" w:hAnsiTheme="majorHAnsi" w:cstheme="majorHAnsi"/>
          <w:sz w:val="21"/>
          <w:szCs w:val="21"/>
        </w:rPr>
        <w:t>提供的妥善保管义务开始于</w:t>
      </w:r>
      <w:del w:id="64" w:author="作者" w:date="2024-04-07T16:50:00Z">
        <w:r w:rsidRPr="005C5EE4">
          <w:rPr>
            <w:rFonts w:asciiTheme="majorHAnsi" w:eastAsiaTheme="minorEastAsia" w:hAnsiTheme="majorHAnsi" w:cstheme="majorHAnsi"/>
            <w:sz w:val="21"/>
            <w:szCs w:val="21"/>
          </w:rPr>
          <w:delText>托管</w:delText>
        </w:r>
      </w:del>
      <w:ins w:id="65" w:author="作者" w:date="2024-04-07T16:50:00Z">
        <w:r w:rsidR="00395CB2">
          <w:rPr>
            <w:rFonts w:asciiTheme="majorHAnsi" w:eastAsiaTheme="minorEastAsia" w:hAnsiTheme="majorHAnsi" w:cstheme="majorHAnsi" w:hint="eastAsia"/>
            <w:sz w:val="21"/>
            <w:szCs w:val="21"/>
          </w:rPr>
          <w:t>用户方向</w:t>
        </w:r>
      </w:ins>
      <w:r w:rsidR="00395CB2">
        <w:rPr>
          <w:rFonts w:asciiTheme="majorHAnsi" w:eastAsiaTheme="minorEastAsia" w:hAnsiTheme="majorHAnsi" w:cstheme="majorHAnsi" w:hint="eastAsia"/>
          <w:sz w:val="21"/>
          <w:szCs w:val="21"/>
        </w:rPr>
        <w:t>服务</w:t>
      </w:r>
      <w:del w:id="66" w:author="作者" w:date="2024-04-07T16:50:00Z">
        <w:r w:rsidRPr="005C5EE4">
          <w:rPr>
            <w:rFonts w:asciiTheme="majorHAnsi" w:eastAsiaTheme="minorEastAsia" w:hAnsiTheme="majorHAnsi" w:cstheme="majorHAnsi"/>
            <w:sz w:val="21"/>
            <w:szCs w:val="21"/>
          </w:rPr>
          <w:delText>计费开始</w:delText>
        </w:r>
      </w:del>
      <w:ins w:id="67" w:author="作者" w:date="2024-04-07T16:50:00Z">
        <w:r w:rsidR="00395CB2">
          <w:rPr>
            <w:rFonts w:asciiTheme="majorHAnsi" w:eastAsiaTheme="minorEastAsia" w:hAnsiTheme="majorHAnsi" w:cstheme="majorHAnsi" w:hint="eastAsia"/>
            <w:sz w:val="21"/>
            <w:szCs w:val="21"/>
          </w:rPr>
          <w:t>方交付设备</w:t>
        </w:r>
      </w:ins>
      <w:r w:rsidRPr="005C5EE4">
        <w:rPr>
          <w:rFonts w:asciiTheme="majorHAnsi" w:eastAsiaTheme="minorEastAsia" w:hAnsiTheme="majorHAnsi" w:cstheme="majorHAnsi"/>
          <w:sz w:val="21"/>
          <w:szCs w:val="21"/>
        </w:rPr>
        <w:t>之日，终止于</w:t>
      </w:r>
      <w:del w:id="68" w:author="作者" w:date="2024-04-07T16:50:00Z">
        <w:r w:rsidRPr="005C5EE4">
          <w:rPr>
            <w:rFonts w:asciiTheme="majorHAnsi" w:eastAsiaTheme="minorEastAsia" w:hAnsiTheme="majorHAnsi" w:cstheme="majorHAnsi"/>
            <w:sz w:val="21"/>
            <w:szCs w:val="21"/>
          </w:rPr>
          <w:delText>计费结束</w:delText>
        </w:r>
      </w:del>
      <w:ins w:id="69" w:author="作者" w:date="2024-04-07T16:50:00Z">
        <w:r w:rsidR="00395CB2">
          <w:rPr>
            <w:rFonts w:asciiTheme="majorHAnsi" w:eastAsiaTheme="minorEastAsia" w:hAnsiTheme="majorHAnsi" w:cstheme="majorHAnsi" w:hint="eastAsia"/>
            <w:sz w:val="21"/>
            <w:szCs w:val="21"/>
          </w:rPr>
          <w:t>用户方从服务方迁出设备</w:t>
        </w:r>
      </w:ins>
      <w:r w:rsidRPr="005C5EE4">
        <w:rPr>
          <w:rFonts w:asciiTheme="majorHAnsi" w:eastAsiaTheme="minorEastAsia" w:hAnsiTheme="majorHAnsi" w:cstheme="majorHAnsi"/>
          <w:sz w:val="21"/>
          <w:szCs w:val="21"/>
        </w:rPr>
        <w:t>之日；若在</w:t>
      </w:r>
      <w:del w:id="70" w:author="作者" w:date="2024-04-07T16:50:00Z">
        <w:r w:rsidRPr="005C5EE4">
          <w:rPr>
            <w:rFonts w:asciiTheme="majorHAnsi" w:eastAsiaTheme="minorEastAsia" w:hAnsiTheme="majorHAnsi" w:cstheme="majorHAnsi"/>
            <w:sz w:val="21"/>
            <w:szCs w:val="21"/>
          </w:rPr>
          <w:delText>托管计费</w:delText>
        </w:r>
      </w:del>
      <w:ins w:id="71" w:author="作者" w:date="2024-04-07T16:50:00Z">
        <w:r w:rsidR="00395CB2">
          <w:rPr>
            <w:rFonts w:asciiTheme="majorHAnsi" w:eastAsiaTheme="minorEastAsia" w:hAnsiTheme="majorHAnsi" w:cstheme="majorHAnsi" w:hint="eastAsia"/>
            <w:sz w:val="21"/>
            <w:szCs w:val="21"/>
          </w:rPr>
          <w:t>该</w:t>
        </w:r>
      </w:ins>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commentRangeEnd w:id="62"/>
      <w:r w:rsidR="002B213B">
        <w:rPr>
          <w:rStyle w:val="af1"/>
        </w:rPr>
        <w:commentReference w:id="62"/>
      </w:r>
    </w:p>
    <w:p w14:paraId="633C6C05" w14:textId="09BFD51C"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commentRangeStart w:id="72"/>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00395CB2">
        <w:rPr>
          <w:rFonts w:asciiTheme="majorHAnsi" w:eastAsiaTheme="minorEastAsia" w:hAnsiTheme="majorHAnsi" w:cstheme="majorHAnsi" w:hint="eastAsia"/>
          <w:sz w:val="21"/>
          <w:szCs w:val="21"/>
        </w:rPr>
        <w:t>用户方</w:t>
      </w:r>
      <w:r w:rsidR="00395CB2" w:rsidRPr="005C5EE4">
        <w:rPr>
          <w:rFonts w:asciiTheme="majorHAnsi" w:eastAsiaTheme="minorEastAsia" w:hAnsiTheme="majorHAnsi" w:cstheme="majorHAnsi"/>
          <w:sz w:val="21"/>
          <w:szCs w:val="21"/>
        </w:rPr>
        <w:t>须</w:t>
      </w:r>
      <w:del w:id="73" w:author="作者" w:date="2024-04-07T16:50:00Z">
        <w:r w:rsidRPr="005C5EE4">
          <w:rPr>
            <w:rFonts w:asciiTheme="majorHAnsi" w:eastAsiaTheme="minorEastAsia" w:hAnsiTheme="majorHAnsi" w:cstheme="majorHAnsi"/>
            <w:sz w:val="21"/>
            <w:szCs w:val="21"/>
          </w:rPr>
          <w:delText>照价</w:delText>
        </w:r>
      </w:del>
      <w:ins w:id="74" w:author="作者" w:date="2024-04-07T16:50:00Z">
        <w:r w:rsidR="00395CB2" w:rsidRPr="005C5EE4">
          <w:rPr>
            <w:rFonts w:asciiTheme="majorHAnsi" w:eastAsiaTheme="minorEastAsia" w:hAnsiTheme="majorHAnsi" w:cstheme="majorHAnsi"/>
            <w:sz w:val="21"/>
            <w:szCs w:val="21"/>
          </w:rPr>
          <w:t>修复、重置或</w:t>
        </w:r>
      </w:ins>
      <w:r w:rsidR="00395CB2" w:rsidRPr="005C5EE4">
        <w:rPr>
          <w:rFonts w:asciiTheme="majorHAnsi" w:eastAsiaTheme="minorEastAsia" w:hAnsiTheme="majorHAnsi" w:cstheme="majorHAnsi"/>
          <w:sz w:val="21"/>
          <w:szCs w:val="21"/>
        </w:rPr>
        <w:t>赔偿，</w:t>
      </w:r>
      <w:del w:id="75" w:author="作者" w:date="2024-04-07T16:50:00Z">
        <w:r w:rsidRPr="005C5EE4">
          <w:rPr>
            <w:rFonts w:asciiTheme="majorHAnsi" w:eastAsiaTheme="minorEastAsia" w:hAnsiTheme="majorHAnsi" w:cstheme="majorHAnsi"/>
            <w:sz w:val="21"/>
            <w:szCs w:val="21"/>
          </w:rPr>
          <w:delText>但</w:delText>
        </w:r>
      </w:del>
      <w:ins w:id="76" w:author="作者" w:date="2024-04-07T16:50:00Z">
        <w:r w:rsidR="00395CB2" w:rsidRPr="005C5EE4">
          <w:rPr>
            <w:rFonts w:asciiTheme="majorHAnsi" w:eastAsiaTheme="minorEastAsia" w:hAnsiTheme="majorHAnsi" w:cstheme="majorHAnsi"/>
            <w:sz w:val="21"/>
            <w:szCs w:val="21"/>
          </w:rPr>
          <w:t>赔偿</w:t>
        </w:r>
      </w:ins>
      <w:r w:rsidR="00395CB2" w:rsidRPr="005C5EE4">
        <w:rPr>
          <w:rFonts w:asciiTheme="majorHAnsi" w:eastAsiaTheme="minorEastAsia" w:hAnsiTheme="majorHAnsi" w:cstheme="majorHAnsi"/>
          <w:sz w:val="21"/>
          <w:szCs w:val="21"/>
        </w:rPr>
        <w:t>金额</w:t>
      </w:r>
      <w:del w:id="77" w:author="作者" w:date="2024-04-07T16:50:00Z">
        <w:r w:rsidRPr="005C5EE4">
          <w:rPr>
            <w:rFonts w:asciiTheme="majorHAnsi" w:eastAsiaTheme="minorEastAsia" w:hAnsiTheme="majorHAnsi" w:cstheme="majorHAnsi"/>
            <w:sz w:val="21"/>
            <w:szCs w:val="21"/>
          </w:rPr>
          <w:delText>不超过</w:delText>
        </w:r>
      </w:del>
      <w:ins w:id="78" w:author="作者" w:date="2024-04-07T16:50:00Z">
        <w:r w:rsidR="00395CB2" w:rsidRPr="005C5EE4">
          <w:rPr>
            <w:rFonts w:asciiTheme="majorHAnsi" w:eastAsiaTheme="minorEastAsia" w:hAnsiTheme="majorHAnsi" w:cstheme="majorHAnsi"/>
            <w:sz w:val="21"/>
            <w:szCs w:val="21"/>
          </w:rPr>
          <w:t>为</w:t>
        </w:r>
      </w:ins>
      <w:r w:rsidR="00395CB2" w:rsidRPr="005C5EE4">
        <w:rPr>
          <w:rFonts w:asciiTheme="majorHAnsi" w:eastAsiaTheme="minorEastAsia" w:hAnsiTheme="majorHAnsi" w:cstheme="majorHAnsi"/>
          <w:sz w:val="21"/>
          <w:szCs w:val="21"/>
        </w:rPr>
        <w:t>所遗失或损毁</w:t>
      </w:r>
      <w:ins w:id="79" w:author="作者" w:date="2024-04-07T16:50:00Z">
        <w:r w:rsidR="00395CB2" w:rsidRPr="005C5EE4">
          <w:rPr>
            <w:rFonts w:asciiTheme="majorHAnsi" w:eastAsiaTheme="minorEastAsia" w:hAnsiTheme="majorHAnsi" w:cstheme="majorHAnsi"/>
            <w:sz w:val="21"/>
            <w:szCs w:val="21"/>
          </w:rPr>
          <w:t>的</w:t>
        </w:r>
      </w:ins>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设备届时重新购置的</w:t>
      </w:r>
      <w:ins w:id="80" w:author="作者" w:date="2024-04-07T16:50:00Z">
        <w:r w:rsidR="00395CB2" w:rsidRPr="005C5EE4">
          <w:rPr>
            <w:rFonts w:asciiTheme="majorHAnsi" w:eastAsiaTheme="minorEastAsia" w:hAnsiTheme="majorHAnsi" w:cstheme="majorHAnsi"/>
            <w:sz w:val="21"/>
            <w:szCs w:val="21"/>
          </w:rPr>
          <w:t>市场价格（</w:t>
        </w:r>
        <w:r w:rsidR="00395CB2" w:rsidRPr="005C5EE4">
          <w:rPr>
            <w:rFonts w:asciiTheme="majorHAnsi" w:eastAsiaTheme="minorEastAsia" w:hAnsiTheme="majorHAnsi" w:cstheme="majorHAnsi"/>
            <w:sz w:val="21"/>
            <w:szCs w:val="21"/>
          </w:rPr>
          <w:t>“</w:t>
        </w:r>
        <w:r w:rsidR="00395CB2" w:rsidRPr="005C5EE4">
          <w:rPr>
            <w:rFonts w:asciiTheme="majorHAnsi" w:eastAsiaTheme="minorEastAsia" w:hAnsiTheme="majorHAnsi" w:cstheme="majorHAnsi"/>
            <w:b/>
            <w:sz w:val="21"/>
            <w:szCs w:val="21"/>
          </w:rPr>
          <w:t>封顶金额</w:t>
        </w:r>
        <w:r w:rsidR="00395CB2" w:rsidRPr="005C5EE4">
          <w:rPr>
            <w:rFonts w:asciiTheme="majorHAnsi" w:eastAsiaTheme="minorEastAsia" w:hAnsiTheme="majorHAnsi" w:cstheme="majorHAnsi"/>
            <w:sz w:val="21"/>
            <w:szCs w:val="21"/>
          </w:rPr>
          <w:t>”</w:t>
        </w:r>
        <w:r w:rsidR="00395CB2">
          <w:rPr>
            <w:rFonts w:asciiTheme="majorHAnsi" w:eastAsiaTheme="minorEastAsia" w:hAnsiTheme="majorHAnsi" w:cstheme="majorHAnsi" w:hint="eastAsia"/>
            <w:sz w:val="21"/>
            <w:szCs w:val="21"/>
          </w:rPr>
          <w:t>为届时重新购置原厂设备合同</w:t>
        </w:r>
      </w:ins>
      <w:r w:rsidR="00395CB2">
        <w:rPr>
          <w:rFonts w:asciiTheme="majorHAnsi" w:eastAsiaTheme="minorEastAsia" w:hAnsiTheme="majorHAnsi" w:cstheme="majorHAnsi" w:hint="eastAsia"/>
          <w:sz w:val="21"/>
          <w:szCs w:val="21"/>
        </w:rPr>
        <w:t>价格</w:t>
      </w:r>
      <w:ins w:id="81" w:author="作者" w:date="2024-04-07T16:50:00Z">
        <w:r w:rsidR="00395CB2" w:rsidRPr="005C5EE4">
          <w:rPr>
            <w:rFonts w:asciiTheme="majorHAnsi" w:eastAsiaTheme="minorEastAsia" w:hAnsiTheme="majorHAnsi" w:cstheme="majorHAnsi"/>
            <w:sz w:val="21"/>
            <w:szCs w:val="21"/>
          </w:rPr>
          <w:t>），超过封顶金额以外的部分由</w:t>
        </w:r>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自行承担</w:t>
        </w:r>
      </w:ins>
      <w:r w:rsidR="00395CB2" w:rsidRPr="005C5EE4">
        <w:rPr>
          <w:rFonts w:asciiTheme="majorHAnsi" w:eastAsiaTheme="minorEastAsia" w:hAnsiTheme="majorHAnsi" w:cstheme="majorHAnsi"/>
          <w:sz w:val="21"/>
          <w:szCs w:val="21"/>
        </w:rPr>
        <w:t>。</w:t>
      </w:r>
      <w:commentRangeEnd w:id="72"/>
      <w:r w:rsidR="002B213B">
        <w:rPr>
          <w:rStyle w:val="af1"/>
        </w:rPr>
        <w:commentReference w:id="72"/>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1F5F3CFC" w14:textId="77777777" w:rsidR="00245895" w:rsidRPr="005C5EE4" w:rsidRDefault="00FD0B98">
      <w:pPr>
        <w:pStyle w:val="1"/>
        <w:numPr>
          <w:ilvl w:val="1"/>
          <w:numId w:val="7"/>
        </w:numPr>
        <w:rPr>
          <w:del w:id="82" w:author="作者" w:date="2024-04-07T16:50:00Z"/>
          <w:rFonts w:asciiTheme="majorHAnsi" w:eastAsiaTheme="minorEastAsia" w:hAnsiTheme="majorHAnsi" w:cstheme="majorHAnsi"/>
          <w:b w:val="0"/>
          <w:bCs w:val="0"/>
          <w:sz w:val="21"/>
          <w:szCs w:val="21"/>
        </w:rPr>
      </w:pPr>
      <w:commentRangeStart w:id="83"/>
      <w:del w:id="84" w:author="作者" w:date="2024-04-07T16:50:00Z">
        <w:r w:rsidRPr="005C5EE4">
          <w:rPr>
            <w:rFonts w:asciiTheme="majorHAnsi" w:eastAsiaTheme="minorEastAsia" w:hAnsiTheme="majorHAnsi" w:cstheme="majorHAnsi"/>
            <w:b w:val="0"/>
            <w:bCs w:val="0"/>
            <w:sz w:val="21"/>
            <w:szCs w:val="21"/>
          </w:rPr>
          <w:delText>服务方提供的上述技术服务和支持以服务方设备的界点为准，除非用户方事先特别授权或者双方另有约定的以外，服务方不对用户方设备进行任何操作。</w:delText>
        </w:r>
      </w:del>
      <w:commentRangeEnd w:id="83"/>
      <w:r w:rsidR="002B213B">
        <w:rPr>
          <w:rStyle w:val="af1"/>
          <w:rFonts w:ascii="Times New Roman" w:hAnsi="Times New Roman" w:cs="Times New Roman"/>
          <w:b w:val="0"/>
          <w:bCs w:val="0"/>
        </w:rPr>
        <w:commentReference w:id="83"/>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DD0BCAE"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commentRangeStart w:id="85"/>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w:t>
      </w:r>
      <w:ins w:id="86" w:author="作者" w:date="2024-04-07T16:50:00Z">
        <w:r w:rsidR="008E5656">
          <w:rPr>
            <w:rFonts w:asciiTheme="majorHAnsi" w:eastAsiaTheme="minorEastAsia" w:hAnsiTheme="majorHAnsi" w:cstheme="majorHAnsi" w:hint="eastAsia"/>
            <w:sz w:val="21"/>
            <w:szCs w:val="21"/>
          </w:rPr>
          <w:t>前应当及时向用户方告知，若用户方仍拒绝配合的，服务方采取前述活动</w:t>
        </w:r>
      </w:ins>
      <w:r w:rsidR="00A26582" w:rsidRPr="005C5EE4">
        <w:rPr>
          <w:rFonts w:asciiTheme="majorHAnsi" w:eastAsiaTheme="minorEastAsia" w:hAnsiTheme="majorHAnsi" w:cstheme="majorHAnsi"/>
          <w:sz w:val="21"/>
          <w:szCs w:val="21"/>
        </w:rPr>
        <w:t>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commentRangeEnd w:id="85"/>
      <w:r w:rsidR="002B213B">
        <w:rPr>
          <w:rStyle w:val="af1"/>
        </w:rPr>
        <w:commentReference w:id="85"/>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87"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88" w:name="_Hlk15075486"/>
      <w:bookmarkStart w:id="89"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653B8261"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88"/>
      <w:bookmarkEnd w:id="89"/>
      <w:r w:rsidRPr="005C5EE4">
        <w:rPr>
          <w:rFonts w:asciiTheme="majorHAnsi" w:eastAsiaTheme="minorEastAsia" w:hAnsiTheme="majorHAnsi" w:cstheme="majorHAnsi"/>
          <w:sz w:val="21"/>
          <w:szCs w:val="21"/>
        </w:rPr>
        <w:t>。</w:t>
      </w:r>
    </w:p>
    <w:p w14:paraId="3705A9AB" w14:textId="1E215A52" w:rsidR="00D7184B" w:rsidRPr="005C5EE4" w:rsidRDefault="00D7184B">
      <w:pPr>
        <w:numPr>
          <w:ilvl w:val="2"/>
          <w:numId w:val="7"/>
        </w:numPr>
        <w:tabs>
          <w:tab w:val="left" w:pos="360"/>
          <w:tab w:val="left" w:pos="709"/>
        </w:tabs>
        <w:rPr>
          <w:ins w:id="90" w:author="作者" w:date="2024-04-07T16:50:00Z"/>
          <w:rFonts w:asciiTheme="majorHAnsi" w:eastAsiaTheme="minorEastAsia" w:hAnsiTheme="majorHAnsi" w:cstheme="majorHAnsi"/>
          <w:sz w:val="21"/>
          <w:szCs w:val="21"/>
        </w:rPr>
      </w:pPr>
      <w:commentRangeStart w:id="91"/>
      <w:ins w:id="92" w:author="作者" w:date="2024-04-07T16:50:00Z">
        <w:r>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保证</w:t>
        </w:r>
        <w:r>
          <w:rPr>
            <w:rFonts w:asciiTheme="majorHAnsi" w:eastAsiaTheme="minorEastAsia" w:hAnsiTheme="majorHAnsi" w:cstheme="majorHAnsi" w:hint="eastAsia"/>
            <w:sz w:val="21"/>
            <w:szCs w:val="21"/>
          </w:rPr>
          <w:t>其提供</w:t>
        </w:r>
        <w:r w:rsidRPr="005C5EE4">
          <w:rPr>
            <w:rFonts w:asciiTheme="majorHAnsi" w:eastAsiaTheme="minorEastAsia" w:hAnsiTheme="majorHAnsi" w:cstheme="majorHAnsi"/>
            <w:sz w:val="21"/>
            <w:szCs w:val="21"/>
          </w:rPr>
          <w:t>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w:t>
        </w:r>
        <w:r>
          <w:rPr>
            <w:rFonts w:asciiTheme="majorHAnsi" w:eastAsiaTheme="minorEastAsia" w:hAnsiTheme="majorHAnsi" w:cstheme="majorHAnsi" w:hint="eastAsia"/>
            <w:sz w:val="21"/>
            <w:szCs w:val="21"/>
          </w:rPr>
          <w:t>如因上述</w:t>
        </w:r>
        <w:r w:rsidRPr="005C5EE4">
          <w:rPr>
            <w:rFonts w:asciiTheme="majorHAnsi" w:eastAsiaTheme="minorEastAsia" w:hAnsiTheme="majorHAnsi" w:cstheme="majorHAnsi"/>
            <w:sz w:val="21"/>
            <w:szCs w:val="21"/>
          </w:rPr>
          <w:t>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系统及各项服务</w:t>
        </w:r>
        <w:r>
          <w:rPr>
            <w:rFonts w:asciiTheme="majorHAnsi" w:eastAsiaTheme="minorEastAsia" w:hAnsiTheme="majorHAnsi" w:cstheme="majorHAnsi" w:hint="eastAsia"/>
            <w:sz w:val="21"/>
            <w:szCs w:val="21"/>
          </w:rPr>
          <w:t>遭受第三方投诉或产生侵权纠纷，服务方应当自行处理并妥善解决，如因此给用户方造成损失的，应当承担相应损害赔偿责任。</w:t>
        </w:r>
      </w:ins>
      <w:commentRangeEnd w:id="91"/>
      <w:r w:rsidR="002B213B">
        <w:rPr>
          <w:rStyle w:val="af1"/>
        </w:rPr>
        <w:commentReference w:id="91"/>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23B350A9"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commentRangeStart w:id="93"/>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w:t>
      </w:r>
      <w:del w:id="94" w:author="作者" w:date="2024-04-07T16:50:00Z">
        <w:r w:rsidRPr="005C5EE4">
          <w:rPr>
            <w:rFonts w:asciiTheme="majorHAnsi" w:eastAsiaTheme="minorEastAsia" w:hAnsiTheme="majorHAnsi" w:cstheme="majorHAnsi"/>
            <w:sz w:val="21"/>
            <w:szCs w:val="21"/>
          </w:rPr>
          <w:delText>5</w:delText>
        </w:r>
      </w:del>
      <w:ins w:id="95" w:author="作者" w:date="2024-04-07T16:50:00Z">
        <w:r w:rsidR="00C52BFA">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5</w:t>
        </w:r>
      </w:ins>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commentRangeEnd w:id="93"/>
      <w:r w:rsidR="002B213B">
        <w:rPr>
          <w:rStyle w:val="af1"/>
        </w:rPr>
        <w:commentReference w:id="93"/>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312A3751"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del w:id="96" w:author="作者" w:date="2024-04-07T16:50:00Z">
        <w:r w:rsidRPr="005C5EE4">
          <w:rPr>
            <w:rFonts w:asciiTheme="majorHAnsi" w:eastAsiaTheme="minorEastAsia" w:hAnsiTheme="majorHAnsi" w:cstheme="majorHAnsi" w:hint="eastAsia"/>
            <w:sz w:val="21"/>
            <w:szCs w:val="21"/>
          </w:rPr>
          <w:delText>3</w:delText>
        </w:r>
      </w:del>
      <w:ins w:id="97" w:author="作者" w:date="2024-04-07T16:50:00Z">
        <w:r w:rsidR="00C52BFA">
          <w:rPr>
            <w:rFonts w:asciiTheme="majorHAnsi" w:eastAsiaTheme="minorEastAsia" w:hAnsiTheme="majorHAnsi" w:cstheme="majorHAnsi"/>
            <w:sz w:val="21"/>
            <w:szCs w:val="21"/>
          </w:rPr>
          <w:t>7</w:t>
        </w:r>
      </w:ins>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87"/>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74D0D37D"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ins w:id="98" w:author="作者" w:date="2024-04-07T16:50:00Z">
        <w:r w:rsidR="006334E3">
          <w:rPr>
            <w:rFonts w:asciiTheme="majorHAnsi" w:eastAsiaTheme="minorEastAsia" w:hAnsiTheme="majorHAnsi" w:cstheme="majorHAnsi" w:hint="eastAsia"/>
            <w:sz w:val="21"/>
            <w:szCs w:val="21"/>
          </w:rPr>
          <w:t>为届时重新购置原厂设备合同价格</w:t>
        </w:r>
      </w:ins>
      <w:r w:rsidRPr="005C5EE4">
        <w:rPr>
          <w:rFonts w:asciiTheme="majorHAnsi" w:eastAsiaTheme="minorEastAsia" w:hAnsiTheme="majorHAnsi" w:cstheme="majorHAnsi"/>
          <w:sz w:val="21"/>
          <w:szCs w:val="21"/>
        </w:rPr>
        <w:t>），超过封顶金额以外的部分由用户方自行承担。</w:t>
      </w:r>
    </w:p>
    <w:p w14:paraId="477256A3" w14:textId="681944A5"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ins w:id="99" w:author="作者" w:date="2024-04-07T16:50:00Z">
        <w:r w:rsidR="00D7184B">
          <w:rPr>
            <w:rFonts w:asciiTheme="majorHAnsi" w:eastAsiaTheme="minorEastAsia" w:hAnsiTheme="majorHAnsi" w:cstheme="majorHAnsi" w:hint="eastAsia"/>
            <w:sz w:val="21"/>
            <w:szCs w:val="21"/>
          </w:rPr>
          <w:t>，但服务方应当</w:t>
        </w:r>
        <w:r w:rsidR="00C52BFA">
          <w:rPr>
            <w:rFonts w:asciiTheme="majorHAnsi" w:eastAsiaTheme="minorEastAsia" w:hAnsiTheme="majorHAnsi" w:cstheme="majorHAnsi" w:hint="eastAsia"/>
            <w:sz w:val="21"/>
            <w:szCs w:val="21"/>
          </w:rPr>
          <w:t>将转包或分包事项事先告知用户方，且服务方</w:t>
        </w:r>
        <w:r w:rsidR="00D7184B">
          <w:rPr>
            <w:rFonts w:asciiTheme="majorHAnsi" w:eastAsiaTheme="minorEastAsia" w:hAnsiTheme="majorHAnsi" w:cstheme="majorHAnsi" w:hint="eastAsia"/>
            <w:sz w:val="21"/>
            <w:szCs w:val="21"/>
          </w:rPr>
          <w:t>对转包或分包后第三方的服务</w:t>
        </w:r>
        <w:r w:rsidR="00E921E7">
          <w:rPr>
            <w:rFonts w:asciiTheme="majorHAnsi" w:eastAsiaTheme="minorEastAsia" w:hAnsiTheme="majorHAnsi" w:cstheme="majorHAnsi" w:hint="eastAsia"/>
            <w:sz w:val="21"/>
            <w:szCs w:val="21"/>
          </w:rPr>
          <w:t>质量</w:t>
        </w:r>
        <w:r w:rsidR="00D7184B">
          <w:rPr>
            <w:rFonts w:asciiTheme="majorHAnsi" w:eastAsiaTheme="minorEastAsia" w:hAnsiTheme="majorHAnsi" w:cstheme="majorHAnsi" w:hint="eastAsia"/>
            <w:sz w:val="21"/>
            <w:szCs w:val="21"/>
          </w:rPr>
          <w:t>和标准进行</w:t>
        </w:r>
        <w:r w:rsidR="00E921E7">
          <w:rPr>
            <w:rFonts w:asciiTheme="majorHAnsi" w:eastAsiaTheme="minorEastAsia" w:hAnsiTheme="majorHAnsi" w:cstheme="majorHAnsi" w:hint="eastAsia"/>
            <w:sz w:val="21"/>
            <w:szCs w:val="21"/>
          </w:rPr>
          <w:t>全面监督，并对第三方的服务内容及可能对用户方产生的任何不利影响承担连带责任</w:t>
        </w:r>
      </w:ins>
      <w:r w:rsidR="00AA4278" w:rsidRPr="005C5EE4">
        <w:rPr>
          <w:rFonts w:asciiTheme="majorHAnsi" w:eastAsiaTheme="minorEastAsia" w:hAnsiTheme="majorHAnsi" w:cstheme="majorHAnsi" w:hint="eastAsia"/>
          <w:sz w:val="21"/>
          <w:szCs w:val="21"/>
        </w:rPr>
        <w:t>。</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77777777"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27202404" w:rsidR="003331FC" w:rsidRDefault="006334E3" w:rsidP="006334E3">
      <w:pPr>
        <w:numPr>
          <w:ilvl w:val="1"/>
          <w:numId w:val="7"/>
        </w:numPr>
        <w:tabs>
          <w:tab w:val="left" w:pos="360"/>
        </w:tabs>
        <w:spacing w:line="292" w:lineRule="exact"/>
        <w:rPr>
          <w:ins w:id="100" w:author="作者" w:date="2024-04-07T16:50:00Z"/>
          <w:rFonts w:asciiTheme="majorHAnsi" w:eastAsiaTheme="minorEastAsia" w:hAnsiTheme="majorHAnsi" w:cstheme="majorHAnsi"/>
          <w:sz w:val="21"/>
          <w:szCs w:val="21"/>
        </w:rPr>
      </w:pPr>
      <w:ins w:id="101" w:author="作者" w:date="2024-04-07T16:50:00Z">
        <w:r>
          <w:rPr>
            <w:rFonts w:asciiTheme="majorHAnsi" w:eastAsiaTheme="minorEastAsia" w:hAnsiTheme="majorHAnsi" w:cstheme="majorHAnsi" w:hint="eastAsia"/>
            <w:sz w:val="21"/>
            <w:szCs w:val="21"/>
          </w:rPr>
          <w:t>本协议双方签署生效后，在三年合同期内，</w:t>
        </w:r>
        <w:r w:rsidR="00C52BFA">
          <w:rPr>
            <w:rFonts w:asciiTheme="majorHAnsi" w:eastAsiaTheme="minorEastAsia" w:hAnsiTheme="majorHAnsi" w:cstheme="majorHAnsi" w:hint="eastAsia"/>
            <w:sz w:val="21"/>
            <w:szCs w:val="21"/>
          </w:rPr>
          <w:t>服务方</w:t>
        </w:r>
        <w:r>
          <w:rPr>
            <w:rFonts w:asciiTheme="majorHAnsi" w:eastAsiaTheme="minorEastAsia" w:hAnsiTheme="majorHAnsi" w:cstheme="majorHAnsi" w:hint="eastAsia"/>
            <w:sz w:val="21"/>
            <w:szCs w:val="21"/>
          </w:rPr>
          <w:t>提供给</w:t>
        </w:r>
        <w:r w:rsidR="00C52BFA">
          <w:rPr>
            <w:rFonts w:asciiTheme="majorHAnsi" w:eastAsiaTheme="minorEastAsia" w:hAnsiTheme="majorHAnsi" w:cstheme="majorHAnsi" w:hint="eastAsia"/>
            <w:sz w:val="21"/>
            <w:szCs w:val="21"/>
          </w:rPr>
          <w:t>用户方</w:t>
        </w:r>
        <w:r>
          <w:rPr>
            <w:rFonts w:asciiTheme="majorHAnsi" w:eastAsiaTheme="minorEastAsia" w:hAnsiTheme="majorHAnsi" w:cstheme="majorHAnsi" w:hint="eastAsia"/>
            <w:sz w:val="21"/>
            <w:szCs w:val="21"/>
          </w:rPr>
          <w:t>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ins>
    </w:p>
    <w:p w14:paraId="6C662829" w14:textId="2103BF62" w:rsidR="00A66922" w:rsidRPr="005C5EE4" w:rsidRDefault="00A66922" w:rsidP="00A66922">
      <w:pPr>
        <w:numPr>
          <w:ilvl w:val="1"/>
          <w:numId w:val="7"/>
        </w:numPr>
        <w:tabs>
          <w:tab w:val="left" w:pos="360"/>
        </w:tabs>
        <w:spacing w:line="292" w:lineRule="exact"/>
        <w:rPr>
          <w:ins w:id="102" w:author="作者" w:date="2024-04-07T16:50:00Z"/>
          <w:rFonts w:asciiTheme="majorHAnsi" w:eastAsiaTheme="minorEastAsia" w:hAnsiTheme="majorHAnsi" w:cstheme="majorHAnsi"/>
          <w:sz w:val="21"/>
          <w:szCs w:val="21"/>
        </w:rPr>
      </w:pPr>
      <w:ins w:id="103" w:author="作者" w:date="2024-04-07T16:50:00Z">
        <w:r w:rsidRPr="00A66922">
          <w:rPr>
            <w:rFonts w:asciiTheme="majorHAnsi" w:eastAsiaTheme="minorEastAsia" w:hAnsiTheme="majorHAnsi" w:cstheme="majorHAnsi" w:hint="eastAsia"/>
            <w:sz w:val="21"/>
            <w:szCs w:val="21"/>
          </w:rPr>
          <w:t>本协议双方签署生效后，在三年合同期内，</w:t>
        </w:r>
        <w:r w:rsidR="00C52BFA">
          <w:rPr>
            <w:rFonts w:asciiTheme="majorHAnsi" w:eastAsiaTheme="minorEastAsia" w:hAnsiTheme="majorHAnsi" w:cstheme="majorHAnsi" w:hint="eastAsia"/>
            <w:sz w:val="21"/>
            <w:szCs w:val="21"/>
          </w:rPr>
          <w:t>用户方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w:t>
        </w:r>
        <w:r w:rsidR="00C52BFA">
          <w:rPr>
            <w:rFonts w:asciiTheme="majorHAnsi" w:eastAsiaTheme="minorEastAsia" w:hAnsiTheme="majorHAnsi" w:cstheme="majorHAnsi" w:hint="eastAsia"/>
            <w:sz w:val="21"/>
            <w:szCs w:val="21"/>
          </w:rPr>
          <w:t>同等条件下</w:t>
        </w:r>
        <w:r w:rsidR="00142227">
          <w:rPr>
            <w:rFonts w:asciiTheme="majorHAnsi" w:eastAsiaTheme="minorEastAsia" w:hAnsiTheme="majorHAnsi" w:cstheme="majorHAnsi" w:hint="eastAsia"/>
            <w:sz w:val="21"/>
            <w:szCs w:val="21"/>
          </w:rPr>
          <w:t>须</w:t>
        </w:r>
        <w:r w:rsidR="0076741B">
          <w:rPr>
            <w:rFonts w:asciiTheme="majorHAnsi" w:eastAsiaTheme="minorEastAsia" w:hAnsiTheme="majorHAnsi" w:cstheme="majorHAnsi" w:hint="eastAsia"/>
            <w:sz w:val="21"/>
            <w:szCs w:val="21"/>
          </w:rPr>
          <w:t>优先考虑</w:t>
        </w:r>
        <w:r w:rsidR="00C52BFA">
          <w:rPr>
            <w:rFonts w:asciiTheme="majorHAnsi" w:eastAsiaTheme="minorEastAsia" w:hAnsiTheme="majorHAnsi" w:cstheme="majorHAnsi" w:hint="eastAsia"/>
            <w:sz w:val="21"/>
            <w:szCs w:val="21"/>
          </w:rPr>
          <w:t>服务方</w:t>
        </w:r>
        <w:r w:rsidR="0076741B">
          <w:rPr>
            <w:rFonts w:asciiTheme="majorHAnsi" w:eastAsiaTheme="minorEastAsia" w:hAnsiTheme="majorHAnsi" w:cstheme="majorHAnsi" w:hint="eastAsia"/>
            <w:sz w:val="21"/>
            <w:szCs w:val="21"/>
          </w:rPr>
          <w:t>。</w:t>
        </w:r>
      </w:ins>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1C50FA9C"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del w:id="104" w:author="作者" w:date="2024-04-07T16:50:00Z">
        <w:r w:rsidRPr="005C5EE4">
          <w:rPr>
            <w:rFonts w:asciiTheme="majorHAnsi" w:eastAsiaTheme="minorEastAsia" w:hAnsiTheme="majorHAnsi" w:cstheme="majorHAnsi" w:hint="eastAsia"/>
            <w:sz w:val="21"/>
            <w:szCs w:val="21"/>
          </w:rPr>
          <w:delText>500</w:delText>
        </w:r>
      </w:del>
      <w:ins w:id="105" w:author="作者" w:date="2024-04-07T16:50:00Z">
        <w:r w:rsidR="00A66922">
          <w:rPr>
            <w:rFonts w:asciiTheme="majorHAnsi" w:eastAsiaTheme="minorEastAsia" w:hAnsiTheme="majorHAnsi" w:cstheme="majorHAnsi" w:hint="eastAsia"/>
            <w:sz w:val="21"/>
            <w:szCs w:val="21"/>
          </w:rPr>
          <w:t>850</w:t>
        </w:r>
      </w:ins>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del w:id="106" w:author="作者" w:date="2024-04-07T16:50:00Z">
        <w:r w:rsidRPr="005C5EE4">
          <w:rPr>
            <w:rFonts w:asciiTheme="majorHAnsi" w:eastAsiaTheme="minorEastAsia" w:hAnsiTheme="majorHAnsi" w:cstheme="majorHAnsi" w:hint="eastAsia"/>
            <w:sz w:val="21"/>
            <w:szCs w:val="21"/>
          </w:rPr>
          <w:delText>A</w:delText>
        </w:r>
      </w:del>
      <w:ins w:id="107" w:author="作者" w:date="2024-04-07T16:50:00Z">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del w:id="108" w:author="作者" w:date="2024-04-07T16:50:00Z">
        <w:r w:rsidRPr="005C5EE4">
          <w:rPr>
            <w:rFonts w:asciiTheme="majorHAnsi" w:eastAsiaTheme="minorEastAsia" w:hAnsiTheme="majorHAnsi" w:cstheme="majorHAnsi" w:hint="eastAsia"/>
            <w:sz w:val="21"/>
            <w:szCs w:val="21"/>
          </w:rPr>
          <w:delText>1A</w:delText>
        </w:r>
      </w:del>
      <w:ins w:id="109" w:author="作者" w:date="2024-04-07T16:50: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按</w:t>
      </w:r>
      <w:del w:id="110" w:author="作者" w:date="2024-04-07T16:50:00Z">
        <w:r w:rsidRPr="005C5EE4">
          <w:rPr>
            <w:rFonts w:asciiTheme="majorHAnsi" w:eastAsiaTheme="minorEastAsia" w:hAnsiTheme="majorHAnsi" w:cstheme="majorHAnsi" w:hint="eastAsia"/>
            <w:sz w:val="21"/>
            <w:szCs w:val="21"/>
          </w:rPr>
          <w:delText>1A</w:delText>
        </w:r>
      </w:del>
      <w:ins w:id="111" w:author="作者" w:date="2024-04-07T16:50: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ins>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69AAEFD0" w14:textId="77777777" w:rsidR="00245895" w:rsidRPr="005C5EE4" w:rsidRDefault="00FD0B98">
      <w:pPr>
        <w:numPr>
          <w:ilvl w:val="1"/>
          <w:numId w:val="7"/>
        </w:numPr>
        <w:tabs>
          <w:tab w:val="left" w:pos="360"/>
        </w:tabs>
        <w:spacing w:line="292" w:lineRule="exact"/>
        <w:rPr>
          <w:del w:id="112" w:author="作者" w:date="2024-04-07T16:50:00Z"/>
          <w:rFonts w:asciiTheme="majorHAnsi" w:eastAsiaTheme="minorEastAsia" w:hAnsiTheme="majorHAnsi" w:cstheme="majorHAnsi"/>
          <w:sz w:val="21"/>
          <w:szCs w:val="21"/>
        </w:rPr>
      </w:pPr>
      <w:del w:id="113" w:author="作者" w:date="2024-04-07T16:50:00Z">
        <w:r w:rsidRPr="005C5EE4">
          <w:rPr>
            <w:rFonts w:asciiTheme="majorHAnsi" w:eastAsiaTheme="minorEastAsia" w:hAnsiTheme="majorHAnsi" w:cstheme="majorHAnsi"/>
            <w:sz w:val="21"/>
            <w:szCs w:val="21"/>
          </w:rPr>
          <w:delText>赔偿事项仅限于相对应的服务，用户方不得以任何</w:delText>
        </w:r>
        <w:r w:rsidRPr="005C5EE4">
          <w:rPr>
            <w:rFonts w:asciiTheme="majorHAnsi" w:eastAsiaTheme="minorEastAsia" w:hAnsiTheme="majorHAnsi" w:cstheme="majorHAnsi"/>
            <w:sz w:val="21"/>
            <w:szCs w:val="21"/>
          </w:rPr>
          <w:delText>“</w:delText>
        </w:r>
        <w:r w:rsidRPr="005C5EE4">
          <w:rPr>
            <w:rFonts w:asciiTheme="majorHAnsi" w:eastAsiaTheme="minorEastAsia" w:hAnsiTheme="majorHAnsi" w:cstheme="majorHAnsi"/>
            <w:sz w:val="21"/>
            <w:szCs w:val="21"/>
          </w:rPr>
          <w:delText>关联</w:delText>
        </w:r>
        <w:r w:rsidRPr="005C5EE4">
          <w:rPr>
            <w:rFonts w:asciiTheme="majorHAnsi" w:eastAsiaTheme="minorEastAsia" w:hAnsiTheme="majorHAnsi" w:cstheme="majorHAnsi"/>
            <w:sz w:val="21"/>
            <w:szCs w:val="21"/>
          </w:rPr>
          <w:delText>”</w:delText>
        </w:r>
        <w:r w:rsidRPr="005C5EE4">
          <w:rPr>
            <w:rFonts w:asciiTheme="majorHAnsi" w:eastAsiaTheme="minorEastAsia" w:hAnsiTheme="majorHAnsi" w:cstheme="majorHAnsi"/>
            <w:sz w:val="21"/>
            <w:szCs w:val="21"/>
          </w:rPr>
          <w:delText>、</w:delText>
        </w:r>
        <w:r w:rsidRPr="005C5EE4">
          <w:rPr>
            <w:rFonts w:asciiTheme="majorHAnsi" w:eastAsiaTheme="minorEastAsia" w:hAnsiTheme="majorHAnsi" w:cstheme="majorHAnsi"/>
            <w:sz w:val="21"/>
            <w:szCs w:val="21"/>
          </w:rPr>
          <w:delText>“</w:delText>
        </w:r>
        <w:r w:rsidRPr="005C5EE4">
          <w:rPr>
            <w:rFonts w:asciiTheme="majorHAnsi" w:eastAsiaTheme="minorEastAsia" w:hAnsiTheme="majorHAnsi" w:cstheme="majorHAnsi"/>
            <w:sz w:val="21"/>
            <w:szCs w:val="21"/>
          </w:rPr>
          <w:delText>影响</w:delText>
        </w:r>
        <w:r w:rsidRPr="005C5EE4">
          <w:rPr>
            <w:rFonts w:asciiTheme="majorHAnsi" w:eastAsiaTheme="minorEastAsia" w:hAnsiTheme="majorHAnsi" w:cstheme="majorHAnsi"/>
            <w:sz w:val="21"/>
            <w:szCs w:val="21"/>
          </w:rPr>
          <w:delText>”</w:delText>
        </w:r>
        <w:r w:rsidRPr="005C5EE4">
          <w:rPr>
            <w:rFonts w:asciiTheme="majorHAnsi" w:eastAsiaTheme="minorEastAsia" w:hAnsiTheme="majorHAnsi" w:cstheme="majorHAnsi"/>
            <w:sz w:val="21"/>
            <w:szCs w:val="21"/>
          </w:rPr>
          <w:delText>等理由就同一赔偿事项主张其他服务的赔偿。用户方同意不就本协议未明确规定由服务方承担赔偿责任的事项向服务方提出任何权利要求，服务方不对本协议服务可能给用户方带来的商业利益做任何承诺及承担任何责任。无论何种情形下，服务方最高赔偿额不超过赔偿事项发生当月相关服务的月服务费或等额服务。</w:delText>
        </w:r>
      </w:del>
    </w:p>
    <w:p w14:paraId="7A38A986" w14:textId="12BFD74D" w:rsidR="00245895" w:rsidRPr="005C5EE4" w:rsidRDefault="00BF2C0B">
      <w:pPr>
        <w:numPr>
          <w:ilvl w:val="1"/>
          <w:numId w:val="7"/>
        </w:numPr>
        <w:tabs>
          <w:tab w:val="left" w:pos="360"/>
        </w:tabs>
        <w:spacing w:line="292" w:lineRule="exact"/>
        <w:rPr>
          <w:ins w:id="114" w:author="作者" w:date="2024-04-07T16:50:00Z"/>
          <w:rFonts w:asciiTheme="majorHAnsi" w:eastAsiaTheme="minorEastAsia" w:hAnsiTheme="majorHAnsi" w:cstheme="majorHAnsi"/>
          <w:sz w:val="21"/>
          <w:szCs w:val="21"/>
        </w:rPr>
      </w:pPr>
      <w:ins w:id="115" w:author="作者" w:date="2024-04-07T16:50:00Z">
        <w:r>
          <w:rPr>
            <w:rFonts w:asciiTheme="majorHAnsi" w:eastAsiaTheme="minorEastAsia" w:hAnsiTheme="majorHAnsi" w:cstheme="majorHAnsi" w:hint="eastAsia"/>
            <w:sz w:val="21"/>
            <w:szCs w:val="21"/>
          </w:rPr>
          <w:t>除本协议第</w:t>
        </w:r>
        <w:r>
          <w:rPr>
            <w:rFonts w:asciiTheme="majorHAnsi" w:eastAsiaTheme="minorEastAsia" w:hAnsiTheme="majorHAnsi" w:cstheme="majorHAnsi" w:hint="eastAsia"/>
            <w:sz w:val="21"/>
            <w:szCs w:val="21"/>
          </w:rPr>
          <w:t>9</w:t>
        </w:r>
        <w:r>
          <w:rPr>
            <w:rFonts w:asciiTheme="majorHAnsi" w:eastAsiaTheme="minorEastAsia" w:hAnsiTheme="majorHAnsi" w:cstheme="majorHAnsi" w:hint="eastAsia"/>
            <w:sz w:val="21"/>
            <w:szCs w:val="21"/>
          </w:rPr>
          <w:t>条约定的情形外，</w:t>
        </w:r>
        <w:r w:rsidRPr="005C5EE4">
          <w:rPr>
            <w:rFonts w:asciiTheme="majorHAnsi" w:eastAsiaTheme="minorEastAsia" w:hAnsiTheme="majorHAnsi" w:cstheme="majorHAnsi"/>
            <w:sz w:val="21"/>
            <w:szCs w:val="21"/>
          </w:rPr>
          <w:t>服务期内，</w:t>
        </w:r>
        <w:r w:rsidR="00F547C0">
          <w:rPr>
            <w:rFonts w:asciiTheme="majorHAnsi" w:eastAsiaTheme="minorEastAsia" w:hAnsiTheme="majorHAnsi" w:cstheme="majorHAnsi" w:hint="eastAsia"/>
            <w:sz w:val="21"/>
            <w:szCs w:val="21"/>
          </w:rPr>
          <w:t>服务</w:t>
        </w:r>
        <w:r w:rsidRPr="005C5EE4">
          <w:rPr>
            <w:rFonts w:asciiTheme="majorHAnsi" w:eastAsiaTheme="minorEastAsia" w:hAnsiTheme="majorHAnsi" w:cstheme="majorHAnsi"/>
            <w:sz w:val="21"/>
            <w:szCs w:val="21"/>
          </w:rPr>
          <w:t>方违反本协议</w:t>
        </w:r>
        <w:r>
          <w:rPr>
            <w:rFonts w:asciiTheme="majorHAnsi" w:eastAsiaTheme="minorEastAsia" w:hAnsiTheme="majorHAnsi" w:cstheme="majorHAnsi" w:hint="eastAsia"/>
            <w:sz w:val="21"/>
            <w:szCs w:val="21"/>
          </w:rPr>
          <w:t>相关</w:t>
        </w:r>
        <w:r w:rsidRPr="005C5EE4">
          <w:rPr>
            <w:rFonts w:asciiTheme="majorHAnsi" w:eastAsiaTheme="minorEastAsia" w:hAnsiTheme="majorHAnsi" w:cstheme="majorHAnsi"/>
            <w:sz w:val="21"/>
            <w:szCs w:val="21"/>
          </w:rPr>
          <w:t>约定</w:t>
        </w:r>
        <w:r>
          <w:rPr>
            <w:rFonts w:asciiTheme="majorHAnsi" w:eastAsiaTheme="minorEastAsia" w:hAnsiTheme="majorHAnsi" w:cstheme="majorHAnsi" w:hint="eastAsia"/>
            <w:sz w:val="21"/>
            <w:szCs w:val="21"/>
          </w:rPr>
          <w:t>（包括但不限于</w:t>
        </w:r>
        <w:r w:rsidRPr="005C5EE4">
          <w:rPr>
            <w:rFonts w:asciiTheme="majorHAnsi" w:eastAsiaTheme="minorEastAsia" w:hAnsiTheme="majorHAnsi" w:cstheme="majorHAnsi"/>
            <w:sz w:val="21"/>
            <w:szCs w:val="21"/>
          </w:rPr>
          <w:t>第</w:t>
        </w:r>
        <w:r>
          <w:rPr>
            <w:rFonts w:asciiTheme="majorHAnsi" w:eastAsiaTheme="minorEastAsia" w:hAnsiTheme="majorHAnsi" w:cstheme="majorHAnsi"/>
            <w:sz w:val="21"/>
            <w:szCs w:val="21"/>
          </w:rPr>
          <w:t>6</w:t>
        </w:r>
        <w:r w:rsidRPr="005C5EE4">
          <w:rPr>
            <w:rFonts w:asciiTheme="majorHAnsi" w:eastAsiaTheme="minorEastAsia" w:hAnsiTheme="majorHAnsi" w:cstheme="majorHAnsi"/>
            <w:sz w:val="21"/>
            <w:szCs w:val="21"/>
          </w:rPr>
          <w:t>条</w:t>
        </w:r>
        <w:r>
          <w:rPr>
            <w:rFonts w:asciiTheme="majorHAnsi" w:eastAsiaTheme="minorEastAsia" w:hAnsiTheme="majorHAnsi" w:cstheme="majorHAnsi" w:hint="eastAsia"/>
            <w:sz w:val="21"/>
            <w:szCs w:val="21"/>
          </w:rPr>
          <w:t>、第</w:t>
        </w:r>
        <w:r>
          <w:rPr>
            <w:rFonts w:asciiTheme="majorHAnsi" w:eastAsiaTheme="minorEastAsia" w:hAnsiTheme="majorHAnsi" w:cstheme="majorHAnsi" w:hint="eastAsia"/>
            <w:sz w:val="21"/>
            <w:szCs w:val="21"/>
          </w:rPr>
          <w:t>1</w:t>
        </w:r>
        <w:r>
          <w:rPr>
            <w:rFonts w:asciiTheme="majorHAnsi" w:eastAsiaTheme="minorEastAsia" w:hAnsiTheme="majorHAnsi" w:cstheme="majorHAnsi"/>
            <w:sz w:val="21"/>
            <w:szCs w:val="21"/>
          </w:rPr>
          <w:t>0</w:t>
        </w:r>
        <w:r>
          <w:rPr>
            <w:rFonts w:asciiTheme="majorHAnsi" w:eastAsiaTheme="minorEastAsia" w:hAnsiTheme="majorHAnsi" w:cstheme="majorHAnsi" w:hint="eastAsia"/>
            <w:sz w:val="21"/>
            <w:szCs w:val="21"/>
          </w:rPr>
          <w:t>条等涉及</w:t>
        </w:r>
        <w:r w:rsidR="002952C9">
          <w:rPr>
            <w:rFonts w:asciiTheme="majorHAnsi" w:eastAsiaTheme="minorEastAsia" w:hAnsiTheme="majorHAnsi" w:cstheme="majorHAnsi" w:hint="eastAsia"/>
            <w:sz w:val="21"/>
            <w:szCs w:val="21"/>
          </w:rPr>
          <w:t>用户方权益的内容</w:t>
        </w:r>
        <w:r>
          <w:rPr>
            <w:rFonts w:asciiTheme="majorHAnsi" w:eastAsiaTheme="minorEastAsia" w:hAnsiTheme="majorHAnsi" w:cstheme="majorHAnsi" w:hint="eastAsia"/>
            <w:sz w:val="21"/>
            <w:szCs w:val="21"/>
          </w:rPr>
          <w:t>）并拒不改正或无法改正的</w:t>
        </w:r>
        <w:r w:rsidRPr="005C5EE4">
          <w:rPr>
            <w:rFonts w:asciiTheme="majorHAnsi" w:eastAsiaTheme="minorEastAsia" w:hAnsiTheme="majorHAnsi" w:cstheme="majorHAnsi"/>
            <w:sz w:val="21"/>
            <w:szCs w:val="21"/>
          </w:rPr>
          <w:t>，</w:t>
        </w:r>
        <w:r>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需支付</w:t>
        </w:r>
        <w:r>
          <w:rPr>
            <w:rFonts w:asciiTheme="majorHAnsi" w:eastAsiaTheme="minorEastAsia" w:hAnsiTheme="majorHAnsi" w:cstheme="majorHAnsi" w:hint="eastAsia"/>
            <w:sz w:val="21"/>
            <w:szCs w:val="21"/>
          </w:rPr>
          <w:t>用户</w:t>
        </w:r>
        <w:r w:rsidRPr="005C5EE4">
          <w:rPr>
            <w:rFonts w:asciiTheme="majorHAnsi" w:eastAsiaTheme="minorEastAsia" w:hAnsiTheme="majorHAnsi" w:cstheme="majorHAnsi"/>
            <w:sz w:val="21"/>
            <w:szCs w:val="21"/>
          </w:rPr>
          <w:t>方相当于本协议服务费总额的</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作为违约金</w:t>
        </w:r>
        <w:r>
          <w:rPr>
            <w:rFonts w:asciiTheme="majorHAnsi" w:eastAsiaTheme="minorEastAsia" w:hAnsiTheme="majorHAnsi" w:cstheme="majorHAnsi" w:hint="eastAsia"/>
            <w:sz w:val="21"/>
            <w:szCs w:val="21"/>
          </w:rPr>
          <w:t>，如因此造成用户方损失的，需</w:t>
        </w:r>
        <w:r w:rsidRPr="005C5EE4">
          <w:rPr>
            <w:rFonts w:asciiTheme="majorHAnsi" w:eastAsiaTheme="minorEastAsia" w:hAnsiTheme="majorHAnsi" w:cstheme="majorHAnsi"/>
            <w:sz w:val="21"/>
            <w:szCs w:val="21"/>
          </w:rPr>
          <w:t>赔偿</w:t>
        </w:r>
        <w:r>
          <w:rPr>
            <w:rFonts w:asciiTheme="majorHAnsi" w:eastAsiaTheme="minorEastAsia" w:hAnsiTheme="majorHAnsi" w:cstheme="majorHAnsi" w:hint="eastAsia"/>
            <w:sz w:val="21"/>
            <w:szCs w:val="21"/>
          </w:rPr>
          <w:t>用户</w:t>
        </w:r>
        <w:r w:rsidRPr="005C5EE4">
          <w:rPr>
            <w:rFonts w:asciiTheme="majorHAnsi" w:eastAsiaTheme="minorEastAsia" w:hAnsiTheme="majorHAnsi" w:cstheme="majorHAnsi"/>
            <w:sz w:val="21"/>
            <w:szCs w:val="21"/>
          </w:rPr>
          <w:t>方全部损失</w:t>
        </w:r>
        <w:r>
          <w:rPr>
            <w:rFonts w:asciiTheme="majorHAnsi" w:eastAsiaTheme="minorEastAsia" w:hAnsiTheme="majorHAnsi" w:cstheme="majorHAnsi" w:hint="eastAsia"/>
            <w:sz w:val="21"/>
            <w:szCs w:val="21"/>
          </w:rPr>
          <w:t>。</w:t>
        </w:r>
      </w:ins>
    </w:p>
    <w:p w14:paraId="6ACC7F80" w14:textId="5DBEE0CB"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w:t>
      </w:r>
      <w:del w:id="116" w:author="作者" w:date="2024-04-07T16:50:00Z">
        <w:r w:rsidRPr="005C5EE4">
          <w:rPr>
            <w:rFonts w:asciiTheme="majorHAnsi" w:eastAsiaTheme="minorEastAsia" w:hAnsiTheme="majorHAnsi" w:cstheme="majorHAnsi"/>
            <w:sz w:val="21"/>
            <w:szCs w:val="21"/>
          </w:rPr>
          <w:delText>用户方</w:delText>
        </w:r>
      </w:del>
      <w:ins w:id="117" w:author="作者" w:date="2024-04-07T16:50:00Z">
        <w:r w:rsidR="00142227">
          <w:rPr>
            <w:rFonts w:asciiTheme="majorHAnsi" w:eastAsiaTheme="minorEastAsia" w:hAnsiTheme="majorHAnsi" w:cstheme="majorHAnsi" w:hint="eastAsia"/>
            <w:sz w:val="21"/>
            <w:szCs w:val="21"/>
          </w:rPr>
          <w:t>=</w:t>
        </w:r>
        <w:r w:rsidR="00142227">
          <w:rPr>
            <w:rFonts w:asciiTheme="majorHAnsi" w:eastAsiaTheme="minorEastAsia" w:hAnsiTheme="majorHAnsi" w:cstheme="majorHAnsi" w:hint="eastAsia"/>
            <w:sz w:val="21"/>
            <w:szCs w:val="21"/>
          </w:rPr>
          <w:t>任何一</w:t>
        </w:r>
        <w:r w:rsidRPr="005C5EE4">
          <w:rPr>
            <w:rFonts w:asciiTheme="majorHAnsi" w:eastAsiaTheme="minorEastAsia" w:hAnsiTheme="majorHAnsi" w:cstheme="majorHAnsi"/>
            <w:sz w:val="21"/>
            <w:szCs w:val="21"/>
          </w:rPr>
          <w:t>方</w:t>
        </w:r>
      </w:ins>
      <w:r w:rsidRPr="005C5EE4">
        <w:rPr>
          <w:rFonts w:asciiTheme="majorHAnsi" w:eastAsiaTheme="minorEastAsia" w:hAnsiTheme="majorHAnsi" w:cstheme="majorHAnsi"/>
          <w:sz w:val="21"/>
          <w:szCs w:val="21"/>
        </w:rPr>
        <w:t>不得以要求赔偿为由拒绝履行己方义务。</w:t>
      </w:r>
    </w:p>
    <w:p w14:paraId="42443B39" w14:textId="25FB9FC6"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w:t>
      </w:r>
      <w:del w:id="118" w:author="作者" w:date="2024-04-07T16:50:00Z">
        <w:r w:rsidRPr="005C5EE4">
          <w:rPr>
            <w:rFonts w:asciiTheme="majorHAnsi" w:eastAsiaTheme="minorEastAsia" w:hAnsiTheme="majorHAnsi" w:cstheme="majorHAnsi"/>
            <w:sz w:val="21"/>
            <w:szCs w:val="21"/>
          </w:rPr>
          <w:delText>经</w:delText>
        </w:r>
      </w:del>
      <w:r w:rsidR="00AC74E2">
        <w:rPr>
          <w:rFonts w:asciiTheme="majorHAnsi" w:eastAsiaTheme="minorEastAsia" w:hAnsiTheme="majorHAnsi" w:cstheme="majorHAnsi" w:hint="eastAsia"/>
          <w:sz w:val="21"/>
          <w:szCs w:val="21"/>
        </w:rPr>
        <w:t>服务</w:t>
      </w:r>
      <w:ins w:id="119" w:author="作者" w:date="2024-04-07T16:50:00Z">
        <w:r w:rsidR="00AC74E2">
          <w:rPr>
            <w:rFonts w:asciiTheme="majorHAnsi" w:eastAsiaTheme="minorEastAsia" w:hAnsiTheme="majorHAnsi" w:cstheme="majorHAnsi" w:hint="eastAsia"/>
            <w:sz w:val="21"/>
            <w:szCs w:val="21"/>
          </w:rPr>
          <w:t>终止日</w:t>
        </w:r>
        <w:r w:rsidR="00CA22A0">
          <w:rPr>
            <w:rFonts w:asciiTheme="majorHAnsi" w:eastAsiaTheme="minorEastAsia" w:hAnsiTheme="majorHAnsi" w:cstheme="majorHAnsi" w:hint="eastAsia"/>
            <w:sz w:val="21"/>
            <w:szCs w:val="21"/>
          </w:rPr>
          <w:t>为</w:t>
        </w:r>
        <w:r w:rsidR="00AC74E2">
          <w:rPr>
            <w:rFonts w:asciiTheme="majorHAnsi" w:eastAsiaTheme="minorEastAsia" w:hAnsiTheme="majorHAnsi" w:cstheme="majorHAnsi" w:hint="eastAsia"/>
            <w:sz w:val="21"/>
            <w:szCs w:val="21"/>
          </w:rPr>
          <w:t>用户</w:t>
        </w:r>
      </w:ins>
      <w:r w:rsidR="00AC74E2">
        <w:rPr>
          <w:rFonts w:asciiTheme="majorHAnsi" w:eastAsiaTheme="minorEastAsia" w:hAnsiTheme="majorHAnsi" w:cstheme="majorHAnsi" w:hint="eastAsia"/>
          <w:sz w:val="21"/>
          <w:szCs w:val="21"/>
        </w:rPr>
        <w:t>方</w:t>
      </w:r>
      <w:del w:id="120" w:author="作者" w:date="2024-04-07T16:50:00Z">
        <w:r w:rsidRPr="005C5EE4">
          <w:rPr>
            <w:rFonts w:asciiTheme="majorHAnsi" w:eastAsiaTheme="minorEastAsia" w:hAnsiTheme="majorHAnsi" w:cstheme="majorHAnsi"/>
            <w:sz w:val="21"/>
            <w:szCs w:val="21"/>
          </w:rPr>
          <w:delText>书面同意</w:delText>
        </w:r>
      </w:del>
      <w:ins w:id="121" w:author="作者" w:date="2024-04-07T16:50:00Z">
        <w:r w:rsidR="00AC74E2">
          <w:rPr>
            <w:rFonts w:asciiTheme="majorHAnsi" w:eastAsiaTheme="minorEastAsia" w:hAnsiTheme="majorHAnsi" w:cstheme="majorHAnsi" w:hint="eastAsia"/>
            <w:sz w:val="21"/>
            <w:szCs w:val="21"/>
          </w:rPr>
          <w:t>提出申请</w:t>
        </w:r>
      </w:ins>
      <w:r w:rsidR="00AC74E2">
        <w:rPr>
          <w:rFonts w:asciiTheme="majorHAnsi" w:eastAsiaTheme="minorEastAsia" w:hAnsiTheme="majorHAnsi" w:cstheme="majorHAnsi" w:hint="eastAsia"/>
          <w:sz w:val="21"/>
          <w:szCs w:val="21"/>
        </w:rPr>
        <w:t>后</w:t>
      </w:r>
      <w:del w:id="122" w:author="作者" w:date="2024-04-07T16:50:00Z">
        <w:r w:rsidRPr="005C5EE4">
          <w:rPr>
            <w:rFonts w:asciiTheme="majorHAnsi" w:eastAsiaTheme="minorEastAsia" w:hAnsiTheme="majorHAnsi" w:cstheme="majorHAnsi"/>
            <w:sz w:val="21"/>
            <w:szCs w:val="21"/>
          </w:rPr>
          <w:delText>，</w:delText>
        </w:r>
      </w:del>
      <w:ins w:id="123" w:author="作者" w:date="2024-04-07T16:50:00Z">
        <w:r w:rsidR="00AC74E2">
          <w:rPr>
            <w:rFonts w:asciiTheme="majorHAnsi" w:eastAsiaTheme="minorEastAsia" w:hAnsiTheme="majorHAnsi" w:cstheme="majorHAnsi" w:hint="eastAsia"/>
            <w:sz w:val="21"/>
            <w:szCs w:val="21"/>
          </w:rPr>
          <w:t>第</w:t>
        </w:r>
        <w:r w:rsidR="00AC74E2">
          <w:rPr>
            <w:rFonts w:asciiTheme="majorHAnsi" w:eastAsiaTheme="minorEastAsia" w:hAnsiTheme="majorHAnsi" w:cstheme="majorHAnsi" w:hint="eastAsia"/>
            <w:sz w:val="21"/>
            <w:szCs w:val="21"/>
          </w:rPr>
          <w:t>3</w:t>
        </w:r>
        <w:r w:rsidR="00AC74E2">
          <w:rPr>
            <w:rFonts w:asciiTheme="majorHAnsi" w:eastAsiaTheme="minorEastAsia" w:hAnsiTheme="majorHAnsi" w:cstheme="majorHAnsi"/>
            <w:sz w:val="21"/>
            <w:szCs w:val="21"/>
          </w:rPr>
          <w:t>0</w:t>
        </w:r>
        <w:r w:rsidR="00AC74E2">
          <w:rPr>
            <w:rFonts w:asciiTheme="majorHAnsi" w:eastAsiaTheme="minorEastAsia" w:hAnsiTheme="majorHAnsi" w:cstheme="majorHAnsi" w:hint="eastAsia"/>
            <w:sz w:val="21"/>
            <w:szCs w:val="21"/>
          </w:rPr>
          <w:t>日或</w:t>
        </w:r>
      </w:ins>
      <w:r w:rsidRPr="005C5EE4">
        <w:rPr>
          <w:rFonts w:asciiTheme="majorHAnsi" w:eastAsiaTheme="minorEastAsia" w:hAnsiTheme="majorHAnsi" w:cstheme="majorHAnsi"/>
          <w:sz w:val="21"/>
          <w:szCs w:val="21"/>
        </w:rPr>
        <w:t>由用户方、服务方双方共同书面确认</w:t>
      </w:r>
      <w:del w:id="124" w:author="作者" w:date="2024-04-07T16:50:00Z">
        <w:r w:rsidRPr="005C5EE4">
          <w:rPr>
            <w:rFonts w:asciiTheme="majorHAnsi" w:eastAsiaTheme="minorEastAsia" w:hAnsiTheme="majorHAnsi" w:cstheme="majorHAnsi"/>
            <w:sz w:val="21"/>
            <w:szCs w:val="21"/>
          </w:rPr>
          <w:delText>服务终止日</w:delText>
        </w:r>
      </w:del>
      <w:ins w:id="125" w:author="作者" w:date="2024-04-07T16:50:00Z">
        <w:r w:rsidR="00CA22A0">
          <w:rPr>
            <w:rFonts w:asciiTheme="majorHAnsi" w:eastAsiaTheme="minorEastAsia" w:hAnsiTheme="majorHAnsi" w:cstheme="majorHAnsi" w:hint="eastAsia"/>
            <w:sz w:val="21"/>
            <w:szCs w:val="21"/>
          </w:rPr>
          <w:t>的其他日期</w:t>
        </w:r>
      </w:ins>
      <w:r w:rsidRPr="005C5EE4">
        <w:rPr>
          <w:rFonts w:asciiTheme="majorHAnsi" w:eastAsiaTheme="minorEastAsia" w:hAnsiTheme="majorHAnsi" w:cstheme="majorHAnsi"/>
          <w:sz w:val="21"/>
          <w:szCs w:val="21"/>
        </w:rPr>
        <w:t>，并签署终止协议。服务方将于确认的服务终止日终止相应服务，用户方则应在服务终止日后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w:t>
      </w:r>
      <w:del w:id="126" w:author="作者" w:date="2024-04-07T16:50:00Z">
        <w:r w:rsidRPr="005C5EE4">
          <w:rPr>
            <w:rFonts w:asciiTheme="majorHAnsi" w:eastAsiaTheme="minorEastAsia" w:hAnsiTheme="majorHAnsi" w:cstheme="majorHAnsi"/>
            <w:sz w:val="21"/>
            <w:szCs w:val="21"/>
          </w:rPr>
          <w:delText>20</w:delText>
        </w:r>
      </w:del>
      <w:ins w:id="127" w:author="作者" w:date="2024-04-07T16:50:00Z">
        <w:r w:rsidR="00E921E7">
          <w:rPr>
            <w:rFonts w:asciiTheme="majorHAnsi" w:eastAsiaTheme="minorEastAsia" w:hAnsiTheme="majorHAnsi" w:cstheme="majorHAnsi"/>
            <w:sz w:val="21"/>
            <w:szCs w:val="21"/>
          </w:rPr>
          <w:t>10</w:t>
        </w:r>
      </w:ins>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8B65C5E"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del w:id="128" w:author="作者" w:date="2024-04-07T16:50:00Z">
        <w:r w:rsidR="00B07C0C" w:rsidRPr="005C5EE4">
          <w:rPr>
            <w:rFonts w:asciiTheme="majorHAnsi" w:eastAsiaTheme="minorEastAsia" w:hAnsiTheme="majorHAnsi" w:cstheme="majorHAnsi"/>
            <w:sz w:val="21"/>
            <w:szCs w:val="21"/>
          </w:rPr>
          <w:delText>本</w:delText>
        </w:r>
      </w:del>
      <w:ins w:id="129" w:author="作者" w:date="2024-04-07T16:50:00Z">
        <w:r w:rsidR="00E921E7" w:rsidRPr="005C5EE4">
          <w:rPr>
            <w:rFonts w:asciiTheme="majorHAnsi" w:eastAsiaTheme="minorEastAsia" w:hAnsiTheme="majorHAnsi" w:cstheme="majorHAnsi"/>
            <w:sz w:val="21"/>
            <w:szCs w:val="21"/>
          </w:rPr>
          <w:t>截至该服务终止日</w:t>
        </w:r>
        <w:r w:rsidR="00B07C0C" w:rsidRPr="005C5EE4">
          <w:rPr>
            <w:rFonts w:asciiTheme="majorHAnsi" w:eastAsiaTheme="minorEastAsia" w:hAnsiTheme="majorHAnsi" w:cstheme="majorHAnsi"/>
            <w:sz w:val="21"/>
            <w:szCs w:val="21"/>
          </w:rPr>
          <w:t>本</w:t>
        </w:r>
      </w:ins>
      <w:r w:rsidR="00B07C0C" w:rsidRPr="005C5EE4">
        <w:rPr>
          <w:rFonts w:asciiTheme="majorHAnsi" w:eastAsiaTheme="minorEastAsia" w:hAnsiTheme="majorHAnsi" w:cstheme="majorHAnsi"/>
          <w:sz w:val="21"/>
          <w:szCs w:val="21"/>
        </w:rPr>
        <w:t>协议</w:t>
      </w:r>
      <w:del w:id="130" w:author="作者" w:date="2024-04-07T16:50:00Z">
        <w:r w:rsidR="00B07C0C" w:rsidRPr="005C5EE4">
          <w:rPr>
            <w:rFonts w:asciiTheme="majorHAnsi" w:eastAsiaTheme="minorEastAsia" w:hAnsiTheme="majorHAnsi" w:cstheme="majorHAnsi"/>
            <w:sz w:val="21"/>
            <w:szCs w:val="21"/>
          </w:rPr>
          <w:delText>未</w:delText>
        </w:r>
      </w:del>
      <w:ins w:id="131" w:author="作者" w:date="2024-04-07T16:50:00Z">
        <w:r w:rsidR="00E921E7">
          <w:rPr>
            <w:rFonts w:asciiTheme="majorHAnsi" w:eastAsiaTheme="minorEastAsia" w:hAnsiTheme="majorHAnsi" w:cstheme="majorHAnsi" w:hint="eastAsia"/>
            <w:sz w:val="21"/>
            <w:szCs w:val="21"/>
          </w:rPr>
          <w:t>已</w:t>
        </w:r>
      </w:ins>
      <w:r w:rsidR="00E921E7">
        <w:rPr>
          <w:rFonts w:asciiTheme="majorHAnsi" w:eastAsiaTheme="minorEastAsia" w:hAnsiTheme="majorHAnsi" w:cstheme="majorHAnsi" w:hint="eastAsia"/>
          <w:sz w:val="21"/>
          <w:szCs w:val="21"/>
        </w:rPr>
        <w:t>履行</w:t>
      </w:r>
      <w:del w:id="132" w:author="作者" w:date="2024-04-07T16:50:00Z">
        <w:r w:rsidR="00B07C0C" w:rsidRPr="005C5EE4">
          <w:rPr>
            <w:rFonts w:asciiTheme="majorHAnsi" w:eastAsiaTheme="minorEastAsia" w:hAnsiTheme="majorHAnsi" w:cstheme="majorHAnsi"/>
            <w:sz w:val="21"/>
            <w:szCs w:val="21"/>
          </w:rPr>
          <w:delText>期间</w:delText>
        </w:r>
      </w:del>
      <w:ins w:id="133" w:author="作者" w:date="2024-04-07T16:50:00Z">
        <w:r w:rsidR="00E921E7">
          <w:rPr>
            <w:rFonts w:asciiTheme="majorHAnsi" w:eastAsiaTheme="minorEastAsia" w:hAnsiTheme="majorHAnsi" w:cstheme="majorHAnsi" w:hint="eastAsia"/>
            <w:sz w:val="21"/>
            <w:szCs w:val="21"/>
          </w:rPr>
          <w:t>服务所对应</w:t>
        </w:r>
      </w:ins>
      <w:r w:rsidR="00E921E7">
        <w:rPr>
          <w:rFonts w:asciiTheme="majorHAnsi" w:eastAsiaTheme="minorEastAsia" w:hAnsiTheme="majorHAnsi" w:cstheme="majorHAnsi" w:hint="eastAsia"/>
          <w:sz w:val="21"/>
          <w:szCs w:val="21"/>
        </w:rPr>
        <w:t>的</w:t>
      </w:r>
      <w:del w:id="134" w:author="作者" w:date="2024-04-07T16:50:00Z">
        <w:r w:rsidR="00B07C0C" w:rsidRPr="005C5EE4">
          <w:rPr>
            <w:rFonts w:asciiTheme="majorHAnsi" w:eastAsiaTheme="minorEastAsia" w:hAnsiTheme="majorHAnsi" w:cstheme="majorHAnsi"/>
            <w:sz w:val="21"/>
            <w:szCs w:val="21"/>
          </w:rPr>
          <w:delText>全部</w:delText>
        </w:r>
      </w:del>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07026FB3"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del w:id="135" w:author="作者" w:date="2024-04-07T16:50:00Z">
        <w:r w:rsidRPr="005C5EE4">
          <w:rPr>
            <w:rFonts w:asciiTheme="majorHAnsi" w:eastAsiaTheme="minorEastAsia" w:hAnsiTheme="majorHAnsi" w:cstheme="majorHAnsi"/>
            <w:sz w:val="21"/>
            <w:szCs w:val="21"/>
          </w:rPr>
          <w:delText>24</w:delText>
        </w:r>
        <w:r w:rsidRPr="005C5EE4">
          <w:rPr>
            <w:rFonts w:asciiTheme="majorHAnsi" w:eastAsiaTheme="minorEastAsia" w:hAnsiTheme="majorHAnsi" w:cstheme="majorHAnsi"/>
            <w:sz w:val="21"/>
            <w:szCs w:val="21"/>
          </w:rPr>
          <w:delText>小时</w:delText>
        </w:r>
      </w:del>
      <w:ins w:id="136" w:author="作者" w:date="2024-04-07T16:50:00Z">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ins>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7395E7A5"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577224AC" w:rsidR="002952C9" w:rsidRDefault="002952C9" w:rsidP="002952C9">
      <w:pPr>
        <w:tabs>
          <w:tab w:val="left" w:pos="360"/>
        </w:tabs>
        <w:ind w:left="992"/>
        <w:rPr>
          <w:ins w:id="137" w:author="作者" w:date="2024-04-07T16:50:00Z"/>
          <w:rFonts w:asciiTheme="majorHAnsi" w:eastAsiaTheme="minorEastAsia" w:hAnsiTheme="majorHAnsi" w:cstheme="majorHAnsi"/>
          <w:sz w:val="21"/>
          <w:szCs w:val="21"/>
        </w:rPr>
      </w:pPr>
    </w:p>
    <w:p w14:paraId="50F5B9F1" w14:textId="0B82C39D" w:rsidR="002952C9" w:rsidRPr="005C5EE4" w:rsidRDefault="002952C9" w:rsidP="00020FFD">
      <w:pPr>
        <w:tabs>
          <w:tab w:val="left" w:pos="360"/>
        </w:tabs>
        <w:ind w:left="992"/>
        <w:jc w:val="center"/>
        <w:rPr>
          <w:rFonts w:asciiTheme="majorHAnsi" w:eastAsiaTheme="minorEastAsia" w:hAnsiTheme="majorHAnsi" w:cstheme="majorHAnsi"/>
          <w:sz w:val="21"/>
          <w:szCs w:val="21"/>
        </w:rPr>
      </w:pPr>
      <w:ins w:id="138" w:author="作者" w:date="2024-04-07T16:50:00Z">
        <w:r>
          <w:rPr>
            <w:rFonts w:asciiTheme="majorHAnsi" w:eastAsiaTheme="minorEastAsia" w:hAnsiTheme="majorHAnsi" w:cstheme="majorHAnsi" w:hint="eastAsia"/>
            <w:sz w:val="21"/>
            <w:szCs w:val="21"/>
          </w:rPr>
          <w:t>（</w:t>
        </w:r>
      </w:ins>
      <w:r>
        <w:rPr>
          <w:rFonts w:asciiTheme="majorHAnsi" w:eastAsiaTheme="minorEastAsia" w:hAnsiTheme="majorHAnsi" w:cstheme="majorHAnsi" w:hint="eastAsia"/>
          <w:sz w:val="21"/>
          <w:szCs w:val="21"/>
        </w:rPr>
        <w:t>以下无正文</w:t>
      </w:r>
      <w:ins w:id="139" w:author="作者" w:date="2024-04-07T16:50:00Z">
        <w:r>
          <w:rPr>
            <w:rFonts w:asciiTheme="majorHAnsi" w:eastAsiaTheme="minorEastAsia" w:hAnsiTheme="majorHAnsi" w:cstheme="majorHAnsi" w:hint="eastAsia"/>
            <w:sz w:val="21"/>
            <w:szCs w:val="21"/>
          </w:rPr>
          <w:t>）</w:t>
        </w:r>
      </w:ins>
    </w:p>
    <w:p w14:paraId="54C843F5" w14:textId="77777777" w:rsidR="00245895" w:rsidRPr="005C5EE4" w:rsidRDefault="00FD0B98">
      <w:pPr>
        <w:rPr>
          <w:ins w:id="140" w:author="作者" w:date="2024-04-07T16:50:00Z"/>
          <w:rFonts w:asciiTheme="majorHAnsi" w:eastAsiaTheme="minorEastAsia" w:hAnsiTheme="majorHAnsi" w:cstheme="majorHAnsi"/>
          <w:b/>
          <w:sz w:val="21"/>
          <w:szCs w:val="21"/>
          <w:u w:val="single"/>
        </w:rPr>
      </w:pPr>
      <w:ins w:id="141" w:author="作者" w:date="2024-04-07T16:50:00Z">
        <w:r w:rsidRPr="005C5EE4">
          <w:rPr>
            <w:rFonts w:asciiTheme="majorHAnsi" w:eastAsiaTheme="minorEastAsia" w:hAnsiTheme="majorHAnsi" w:cstheme="majorHAnsi"/>
            <w:b/>
            <w:sz w:val="21"/>
            <w:szCs w:val="21"/>
            <w:u w:val="single"/>
          </w:rPr>
          <w:br w:type="page"/>
        </w:r>
      </w:ins>
    </w:p>
    <w:p w14:paraId="21E3F329" w14:textId="77777777" w:rsidR="00245895" w:rsidRPr="005C5EE4" w:rsidRDefault="00245895">
      <w:pPr>
        <w:ind w:left="113"/>
        <w:rPr>
          <w:ins w:id="142" w:author="作者" w:date="2024-04-07T16:50:00Z"/>
          <w:rFonts w:asciiTheme="majorHAnsi" w:eastAsiaTheme="minorEastAsia" w:hAnsiTheme="majorHAnsi" w:cstheme="majorHAnsi"/>
          <w:b/>
          <w:sz w:val="21"/>
          <w:szCs w:val="21"/>
          <w:u w:val="single"/>
        </w:rPr>
      </w:pPr>
    </w:p>
    <w:p w14:paraId="40F4279D" w14:textId="4858A94E" w:rsidR="00245895" w:rsidRPr="005C5EE4" w:rsidRDefault="00FD0B98">
      <w:pPr>
        <w:ind w:left="113"/>
        <w:rPr>
          <w:ins w:id="143" w:author="作者" w:date="2024-04-07T16:50:00Z"/>
          <w:rFonts w:asciiTheme="majorHAnsi" w:eastAsiaTheme="minorEastAsia" w:hAnsiTheme="majorHAnsi" w:cstheme="majorHAnsi"/>
          <w:sz w:val="21"/>
          <w:szCs w:val="21"/>
        </w:rPr>
      </w:pPr>
      <w:ins w:id="144" w:author="作者" w:date="2024-04-07T16:50:00Z">
        <w:r w:rsidRPr="005C5EE4">
          <w:rPr>
            <w:rFonts w:asciiTheme="majorHAnsi" w:eastAsiaTheme="minorEastAsia" w:hAnsiTheme="majorHAnsi" w:cstheme="majorHAnsi"/>
            <w:b/>
            <w:sz w:val="21"/>
            <w:szCs w:val="21"/>
            <w:u w:val="single"/>
          </w:rPr>
          <w:t>以下无正文</w:t>
        </w:r>
        <w:r w:rsidR="003520A2">
          <w:rPr>
            <w:rFonts w:asciiTheme="majorHAnsi" w:eastAsiaTheme="minorEastAsia" w:hAnsiTheme="majorHAnsi" w:cstheme="majorHAnsi" w:hint="eastAsia"/>
            <w:b/>
            <w:sz w:val="21"/>
            <w:szCs w:val="21"/>
            <w:u w:val="single"/>
          </w:rPr>
          <w:t>，为《</w:t>
        </w:r>
        <w:r w:rsidR="003520A2" w:rsidRPr="003520A2">
          <w:rPr>
            <w:rFonts w:asciiTheme="majorHAnsi" w:eastAsiaTheme="minorEastAsia" w:hAnsiTheme="majorHAnsi" w:cstheme="majorHAnsi" w:hint="eastAsia"/>
            <w:b/>
            <w:sz w:val="21"/>
            <w:szCs w:val="21"/>
            <w:u w:val="single"/>
          </w:rPr>
          <w:t>北京世纪互联宽带数据中心托管服务协议</w:t>
        </w:r>
        <w:r w:rsidR="003520A2">
          <w:rPr>
            <w:rFonts w:asciiTheme="majorHAnsi" w:eastAsiaTheme="minorEastAsia" w:hAnsiTheme="majorHAnsi" w:cstheme="majorHAnsi" w:hint="eastAsia"/>
            <w:b/>
            <w:sz w:val="21"/>
            <w:szCs w:val="21"/>
            <w:u w:val="single"/>
          </w:rPr>
          <w:t>》的签署页</w:t>
        </w:r>
      </w:ins>
    </w:p>
    <w:p w14:paraId="71A082F4" w14:textId="77777777" w:rsidR="00245895" w:rsidRPr="003520A2"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583A15C6"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del w:id="145" w:author="作者" w:date="2024-04-07T16:50: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146" w:author="作者" w:date="2024-04-07T16:50: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customXmlDelRangeStart w:id="147" w:author="作者" w:date="2024-04-07T16:50:00Z"/>
      <w:sdt>
        <w:sdtPr>
          <w:rPr>
            <w:rFonts w:asciiTheme="majorHAnsi" w:eastAsiaTheme="minorEastAsia" w:hAnsiTheme="majorHAnsi" w:cstheme="majorHAnsi"/>
            <w:color w:val="FF0000"/>
            <w:sz w:val="21"/>
            <w:szCs w:val="21"/>
            <w:u w:val="single"/>
          </w:rPr>
          <w:id w:val="-1510288030"/>
          <w:placeholder>
            <w:docPart w:val="626837562E194F87B183169166539774"/>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DelRangeEnd w:id="147"/>
          <w:del w:id="148" w:author="作者" w:date="2024-04-07T16:50:00Z">
            <w:r w:rsidRPr="005C5EE4">
              <w:rPr>
                <w:rStyle w:val="af3"/>
                <w:rFonts w:hint="eastAsia"/>
              </w:rPr>
              <w:delText>请选择</w:delText>
            </w:r>
          </w:del>
          <w:customXmlDelRangeStart w:id="149" w:author="作者" w:date="2024-04-07T16:50:00Z"/>
        </w:sdtContent>
      </w:sdt>
      <w:customXmlDelRangeEnd w:id="149"/>
      <w:customXmlInsRangeStart w:id="150" w:author="作者" w:date="2024-04-07T16:50:00Z"/>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customXmlInsRangeEnd w:id="150"/>
          <w:ins w:id="151" w:author="作者" w:date="2024-04-07T16:50:00Z">
            <w:r w:rsidR="007C209B">
              <w:rPr>
                <w:rFonts w:asciiTheme="majorHAnsi" w:eastAsiaTheme="minorEastAsia" w:hAnsiTheme="majorHAnsi" w:cstheme="majorHAnsi"/>
                <w:color w:val="FF0000"/>
                <w:sz w:val="21"/>
                <w:szCs w:val="21"/>
                <w:u w:val="single"/>
              </w:rPr>
              <w:t>北京世纪互联宽带数据中心有限公司上海分公司</w:t>
            </w:r>
          </w:ins>
          <w:customXmlInsRangeStart w:id="152" w:author="作者" w:date="2024-04-07T16:50:00Z"/>
        </w:sdtContent>
      </w:sdt>
      <w:customXmlInsRangeEnd w:id="152"/>
    </w:p>
    <w:p w14:paraId="422FED8E" w14:textId="075E7FAF"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153" w:author="作者" w:date="2024-04-07T16:50:00Z">
        <w:r w:rsidR="00193EC6">
          <w:rPr>
            <w:rFonts w:asciiTheme="majorHAnsi" w:eastAsiaTheme="minorEastAsia" w:hAnsiTheme="majorHAnsi" w:cstheme="majorHAnsi" w:hint="eastAsia"/>
            <w:sz w:val="21"/>
            <w:szCs w:val="21"/>
          </w:rPr>
          <w:t>15618900408</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4762353B"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del w:id="154" w:author="作者" w:date="2024-04-07T16:50: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155" w:author="作者" w:date="2024-04-07T16:50: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3182361C" w14:textId="1478EA8E"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ins w:id="156" w:author="作者" w:date="2024-04-07T16:50:00Z">
        <w:r w:rsidR="00193EC6" w:rsidRPr="00193EC6">
          <w:rPr>
            <w:rFonts w:asciiTheme="majorHAnsi" w:eastAsiaTheme="minorEastAsia" w:hAnsiTheme="majorHAnsi" w:cstheme="majorHAnsi"/>
            <w:sz w:val="21"/>
            <w:szCs w:val="21"/>
          </w:rPr>
          <w:t>201900</w:t>
        </w:r>
      </w:ins>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1DA0EC48"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del w:id="157" w:author="作者" w:date="2024-04-07T16:50:00Z">
        <w:r w:rsidRPr="005C5EE4">
          <w:rPr>
            <w:rFonts w:asciiTheme="majorHAnsi" w:eastAsiaTheme="minorEastAsia" w:hAnsiTheme="majorHAnsi" w:cstheme="majorHAnsi" w:hint="eastAsia"/>
            <w:sz w:val="21"/>
            <w:szCs w:val="21"/>
          </w:rPr>
          <w:delText>【</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 xml:space="preserve">                        </w:delText>
        </w:r>
        <w:r w:rsidRPr="005C5EE4">
          <w:rPr>
            <w:rFonts w:asciiTheme="majorHAnsi" w:eastAsiaTheme="minorEastAsia" w:hAnsiTheme="majorHAnsi" w:cstheme="majorHAnsi" w:hint="eastAsia"/>
            <w:sz w:val="21"/>
            <w:szCs w:val="21"/>
          </w:rPr>
          <w:delText xml:space="preserve">     </w:delText>
        </w:r>
        <w:r w:rsidRPr="005C5EE4">
          <w:rPr>
            <w:rFonts w:asciiTheme="majorHAnsi" w:eastAsiaTheme="minorEastAsia" w:hAnsiTheme="majorHAnsi" w:cstheme="majorHAnsi"/>
            <w:sz w:val="21"/>
            <w:szCs w:val="21"/>
          </w:rPr>
          <w:delText>】</w:delText>
        </w:r>
      </w:del>
      <w:ins w:id="158" w:author="作者" w:date="2024-04-07T16:50:00Z">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ins>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9"/>
      <w:footerReference w:type="first" r:id="rId20"/>
      <w:type w:val="continuous"/>
      <w:pgSz w:w="11906" w:h="16838"/>
      <w:pgMar w:top="720" w:right="794" w:bottom="720" w:left="794" w:header="709" w:footer="709" w:gutter="0"/>
      <w:pgNumType w:fmt="numberInDash"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作者" w:date="2024-04-07T16:53:00Z" w:initials="A">
    <w:p w14:paraId="2C287B7C"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5D7E97E7" w14:textId="281620E3" w:rsidR="002B213B" w:rsidRDefault="002B213B">
      <w:pPr>
        <w:pStyle w:val="a3"/>
      </w:pPr>
      <w:r>
        <w:rPr>
          <w:rFonts w:hint="eastAsia"/>
        </w:rPr>
        <w:t>修改后的条款可能导致以下影响：</w:t>
      </w:r>
      <w:r>
        <w:rPr>
          <w:rFonts w:hint="eastAsia"/>
        </w:rPr>
        <w:t xml:space="preserve">1. </w:t>
      </w:r>
      <w:r>
        <w:rPr>
          <w:rFonts w:hint="eastAsia"/>
        </w:rPr>
        <w:t>服务方可能需要在处理和解释合同条款时更加谨慎，以确保符合新的定义。</w:t>
      </w:r>
      <w:r>
        <w:rPr>
          <w:rFonts w:hint="eastAsia"/>
        </w:rPr>
        <w:t xml:space="preserve">2. </w:t>
      </w:r>
      <w:r>
        <w:rPr>
          <w:rFonts w:hint="eastAsia"/>
        </w:rPr>
        <w:t>服务方可能需要重新评估其业务流程和系统，以适应新的定义。</w:t>
      </w:r>
      <w:r>
        <w:rPr>
          <w:rFonts w:hint="eastAsia"/>
        </w:rPr>
        <w:t xml:space="preserve">3. </w:t>
      </w:r>
      <w:r>
        <w:rPr>
          <w:rFonts w:hint="eastAsia"/>
        </w:rPr>
        <w:t>服务方可能面临用户或客户的质疑和投诉，因为新的定义可能导致对原有合同的误解。</w:t>
      </w:r>
      <w:r>
        <w:rPr>
          <w:rFonts w:hint="eastAsia"/>
        </w:rPr>
        <w:t xml:space="preserve">4. </w:t>
      </w:r>
      <w:r>
        <w:rPr>
          <w:rFonts w:hint="eastAsia"/>
        </w:rPr>
        <w:t>服务方可能需要在法律诉讼中为自己的解释进行辩护，以解决可能因新的定义而产生的纠纷。</w:t>
      </w:r>
    </w:p>
  </w:comment>
  <w:comment w:id="53" w:author="作者" w:date="2024-04-07T16:53:00Z" w:initials="A">
    <w:p w14:paraId="361767B0"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61D868A5" w14:textId="77777777" w:rsidR="002B213B" w:rsidRDefault="002B213B">
      <w:pPr>
        <w:pStyle w:val="a3"/>
        <w:rPr>
          <w:rFonts w:hint="eastAsia"/>
        </w:rPr>
      </w:pPr>
      <w:r>
        <w:rPr>
          <w:rFonts w:hint="eastAsia"/>
        </w:rPr>
        <w:t>修改后的条款对服务方或乙方的影响可能包括：</w:t>
      </w:r>
    </w:p>
    <w:p w14:paraId="40318155" w14:textId="77777777" w:rsidR="002B213B" w:rsidRDefault="002B213B">
      <w:pPr>
        <w:pStyle w:val="a3"/>
      </w:pPr>
    </w:p>
    <w:p w14:paraId="6ECDEE4D" w14:textId="77777777" w:rsidR="002B213B" w:rsidRDefault="002B213B">
      <w:pPr>
        <w:pStyle w:val="a3"/>
        <w:rPr>
          <w:rFonts w:hint="eastAsia"/>
        </w:rPr>
      </w:pPr>
      <w:r>
        <w:rPr>
          <w:rFonts w:hint="eastAsia"/>
        </w:rPr>
        <w:t xml:space="preserve">1. </w:t>
      </w:r>
      <w:r>
        <w:rPr>
          <w:rFonts w:hint="eastAsia"/>
        </w:rPr>
        <w:t>提高服务质量：通过提高连通性和可用性的保证，服务方需要提供更高质量的服务，以满足修改后的条款要求。</w:t>
      </w:r>
    </w:p>
    <w:p w14:paraId="3135F7A7" w14:textId="77777777" w:rsidR="002B213B" w:rsidRDefault="002B213B">
      <w:pPr>
        <w:pStyle w:val="a3"/>
      </w:pPr>
    </w:p>
    <w:p w14:paraId="56FFC863" w14:textId="77777777" w:rsidR="002B213B" w:rsidRDefault="002B213B">
      <w:pPr>
        <w:pStyle w:val="a3"/>
        <w:rPr>
          <w:rFonts w:hint="eastAsia"/>
        </w:rPr>
      </w:pPr>
      <w:r>
        <w:rPr>
          <w:rFonts w:hint="eastAsia"/>
        </w:rPr>
        <w:t xml:space="preserve">2. </w:t>
      </w:r>
      <w:r>
        <w:rPr>
          <w:rFonts w:hint="eastAsia"/>
        </w:rPr>
        <w:t>增加投资和维护成本：为了实现</w:t>
      </w:r>
      <w:r>
        <w:rPr>
          <w:rFonts w:hint="eastAsia"/>
        </w:rPr>
        <w:t>100%</w:t>
      </w:r>
      <w:r>
        <w:rPr>
          <w:rFonts w:hint="eastAsia"/>
        </w:rPr>
        <w:t>的连通性和可用性，服务方可能需要增加基础设施投资和维护成本，以确保服务的稳定性。</w:t>
      </w:r>
    </w:p>
    <w:p w14:paraId="6D5FCF20" w14:textId="77777777" w:rsidR="002B213B" w:rsidRDefault="002B213B">
      <w:pPr>
        <w:pStyle w:val="a3"/>
      </w:pPr>
    </w:p>
    <w:p w14:paraId="21CC1D06" w14:textId="77777777" w:rsidR="002B213B" w:rsidRDefault="002B213B">
      <w:pPr>
        <w:pStyle w:val="a3"/>
        <w:rPr>
          <w:rFonts w:hint="eastAsia"/>
        </w:rPr>
      </w:pPr>
      <w:r>
        <w:rPr>
          <w:rFonts w:hint="eastAsia"/>
        </w:rPr>
        <w:t xml:space="preserve">3. </w:t>
      </w:r>
      <w:r>
        <w:rPr>
          <w:rFonts w:hint="eastAsia"/>
        </w:rPr>
        <w:t>法律风险降低：虽然修改后的条款可能带来更高的服务质量，但也可能降低服务方在法律上的风险，因为更高的保证可能使得服务方在出现故障时承担更少的法律责任。</w:t>
      </w:r>
    </w:p>
    <w:p w14:paraId="53AE9F3A" w14:textId="77777777" w:rsidR="002B213B" w:rsidRDefault="002B213B">
      <w:pPr>
        <w:pStyle w:val="a3"/>
      </w:pPr>
    </w:p>
    <w:p w14:paraId="73F859F6" w14:textId="63FCE0D3" w:rsidR="002B213B" w:rsidRDefault="002B213B">
      <w:pPr>
        <w:pStyle w:val="a3"/>
      </w:pPr>
      <w:r>
        <w:rPr>
          <w:rFonts w:hint="eastAsia"/>
        </w:rPr>
        <w:t xml:space="preserve">4. </w:t>
      </w:r>
      <w:r>
        <w:rPr>
          <w:rFonts w:hint="eastAsia"/>
        </w:rPr>
        <w:t>客户满意度提高：修改后的条款可能提高客户对服务方的信任度，从而提高客户满意度和忠诚度。</w:t>
      </w:r>
    </w:p>
  </w:comment>
  <w:comment w:id="60" w:author="作者" w:date="2024-04-07T16:53:00Z" w:initials="A">
    <w:p w14:paraId="2B8DED44"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27428CC3" w14:textId="77777777" w:rsidR="002B213B" w:rsidRDefault="002B213B">
      <w:pPr>
        <w:pStyle w:val="a3"/>
        <w:rPr>
          <w:rFonts w:hint="eastAsia"/>
        </w:rPr>
      </w:pPr>
      <w:r>
        <w:rPr>
          <w:rFonts w:hint="eastAsia"/>
        </w:rPr>
        <w:t>修改后的条款可能对服务方或乙方产生以下影响：</w:t>
      </w:r>
    </w:p>
    <w:p w14:paraId="1DF9FA71" w14:textId="77777777" w:rsidR="002B213B" w:rsidRDefault="002B213B">
      <w:pPr>
        <w:pStyle w:val="a3"/>
      </w:pPr>
    </w:p>
    <w:p w14:paraId="78ED6385" w14:textId="77777777" w:rsidR="002B213B" w:rsidRDefault="002B213B">
      <w:pPr>
        <w:pStyle w:val="a3"/>
        <w:rPr>
          <w:rFonts w:hint="eastAsia"/>
        </w:rPr>
      </w:pPr>
      <w:r>
        <w:rPr>
          <w:rFonts w:hint="eastAsia"/>
        </w:rPr>
        <w:t xml:space="preserve">1. </w:t>
      </w:r>
      <w:r>
        <w:rPr>
          <w:rFonts w:hint="eastAsia"/>
        </w:rPr>
        <w:t>法律风险增加：修改后的条款可能使得服务方在用户带宽保障未达标时，难以在法律上证明其有权减免服务费或提供等额服务，从而增加法律纠纷的风险。</w:t>
      </w:r>
    </w:p>
    <w:p w14:paraId="6B12EEFE" w14:textId="77777777" w:rsidR="002B213B" w:rsidRDefault="002B213B">
      <w:pPr>
        <w:pStyle w:val="a3"/>
      </w:pPr>
    </w:p>
    <w:p w14:paraId="2B770C7C" w14:textId="77777777" w:rsidR="002B213B" w:rsidRDefault="002B213B">
      <w:pPr>
        <w:pStyle w:val="a3"/>
        <w:rPr>
          <w:rFonts w:hint="eastAsia"/>
        </w:rPr>
      </w:pPr>
      <w:r>
        <w:rPr>
          <w:rFonts w:hint="eastAsia"/>
        </w:rPr>
        <w:t xml:space="preserve">2. </w:t>
      </w:r>
      <w:r>
        <w:rPr>
          <w:rFonts w:hint="eastAsia"/>
        </w:rPr>
        <w:t>信誉受损：修改后的条款可能被视为服务方对用户服务承诺的不确定，导致用户对服务方的信任度下降，影响其声誉和市场份额。</w:t>
      </w:r>
    </w:p>
    <w:p w14:paraId="1598F6CA" w14:textId="77777777" w:rsidR="002B213B" w:rsidRDefault="002B213B">
      <w:pPr>
        <w:pStyle w:val="a3"/>
      </w:pPr>
    </w:p>
    <w:p w14:paraId="49E349FA" w14:textId="77777777" w:rsidR="002B213B" w:rsidRDefault="002B213B">
      <w:pPr>
        <w:pStyle w:val="a3"/>
        <w:rPr>
          <w:rFonts w:hint="eastAsia"/>
        </w:rPr>
      </w:pPr>
      <w:r>
        <w:rPr>
          <w:rFonts w:hint="eastAsia"/>
        </w:rPr>
        <w:t xml:space="preserve">3. </w:t>
      </w:r>
      <w:r>
        <w:rPr>
          <w:rFonts w:hint="eastAsia"/>
        </w:rPr>
        <w:t>业务拓展受限：修改后的条款可能影响服务方与其他合作伙伴或客户签订协议的意愿，因为这可能被视为对合作伙伴或客户服务要求的忽视。</w:t>
      </w:r>
    </w:p>
    <w:p w14:paraId="3DE28C55" w14:textId="77777777" w:rsidR="002B213B" w:rsidRDefault="002B213B">
      <w:pPr>
        <w:pStyle w:val="a3"/>
      </w:pPr>
    </w:p>
    <w:p w14:paraId="7749ED9E" w14:textId="09B7C841" w:rsidR="002B213B" w:rsidRDefault="002B213B">
      <w:pPr>
        <w:pStyle w:val="a3"/>
      </w:pPr>
      <w:r>
        <w:rPr>
          <w:rFonts w:hint="eastAsia"/>
        </w:rPr>
        <w:t xml:space="preserve">4. </w:t>
      </w:r>
      <w:r>
        <w:rPr>
          <w:rFonts w:hint="eastAsia"/>
        </w:rPr>
        <w:t>成本增加：修改后的条款可能导致服务方在用户带宽保障未达标时，需要承担更多的成本来减免服务费或提供等额服务，从而增加其运营成本。</w:t>
      </w:r>
    </w:p>
  </w:comment>
  <w:comment w:id="62" w:author="作者" w:date="2024-04-07T16:53:00Z" w:initials="A">
    <w:p w14:paraId="4883707D"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2F0EF43C" w14:textId="77777777" w:rsidR="002B213B" w:rsidRDefault="002B213B">
      <w:pPr>
        <w:pStyle w:val="a3"/>
        <w:rPr>
          <w:rFonts w:hint="eastAsia"/>
        </w:rPr>
      </w:pPr>
      <w:r>
        <w:rPr>
          <w:rFonts w:hint="eastAsia"/>
        </w:rPr>
        <w:t xml:space="preserve">AI: </w:t>
      </w:r>
      <w:r>
        <w:rPr>
          <w:rFonts w:hint="eastAsia"/>
        </w:rPr>
        <w:t>影响如下：</w:t>
      </w:r>
    </w:p>
    <w:p w14:paraId="34A71E84" w14:textId="77777777" w:rsidR="002B213B" w:rsidRDefault="002B213B">
      <w:pPr>
        <w:pStyle w:val="a3"/>
        <w:rPr>
          <w:rFonts w:hint="eastAsia"/>
        </w:rPr>
      </w:pPr>
      <w:r>
        <w:rPr>
          <w:rFonts w:hint="eastAsia"/>
        </w:rPr>
        <w:t xml:space="preserve">1. </w:t>
      </w:r>
      <w:r>
        <w:rPr>
          <w:rFonts w:hint="eastAsia"/>
        </w:rPr>
        <w:t>服务方承担额外的责任：服务方需要承担用户方设备的妥善保管义务，这可能会增加服务方的责任和风险。</w:t>
      </w:r>
    </w:p>
    <w:p w14:paraId="64BBF148" w14:textId="77777777" w:rsidR="002B213B" w:rsidRDefault="002B213B">
      <w:pPr>
        <w:pStyle w:val="a3"/>
        <w:rPr>
          <w:rFonts w:hint="eastAsia"/>
        </w:rPr>
      </w:pPr>
      <w:r>
        <w:rPr>
          <w:rFonts w:hint="eastAsia"/>
        </w:rPr>
        <w:t xml:space="preserve">2. </w:t>
      </w:r>
      <w:r>
        <w:rPr>
          <w:rFonts w:hint="eastAsia"/>
        </w:rPr>
        <w:t>明确保管期限：条款明确了保管义务的开始和终止日期，有助于避免纠纷。</w:t>
      </w:r>
    </w:p>
    <w:p w14:paraId="21D67A7E" w14:textId="77777777" w:rsidR="002B213B" w:rsidRDefault="002B213B">
      <w:pPr>
        <w:pStyle w:val="a3"/>
        <w:rPr>
          <w:rFonts w:hint="eastAsia"/>
        </w:rPr>
      </w:pPr>
      <w:r>
        <w:rPr>
          <w:rFonts w:hint="eastAsia"/>
        </w:rPr>
        <w:t xml:space="preserve">3. </w:t>
      </w:r>
      <w:r>
        <w:rPr>
          <w:rFonts w:hint="eastAsia"/>
        </w:rPr>
        <w:t>设备遗失或损毁的赔偿责任：若设备发生遗失或损毁，服务方需要按照约定进行赔偿，可能会产生经济负担。</w:t>
      </w:r>
    </w:p>
    <w:p w14:paraId="6A8A2719" w14:textId="3C25FFD4" w:rsidR="002B213B" w:rsidRDefault="002B213B">
      <w:pPr>
        <w:pStyle w:val="a3"/>
      </w:pPr>
      <w:r>
        <w:rPr>
          <w:rFonts w:hint="eastAsia"/>
        </w:rPr>
        <w:t xml:space="preserve">4. </w:t>
      </w:r>
      <w:r>
        <w:rPr>
          <w:rFonts w:hint="eastAsia"/>
        </w:rPr>
        <w:t>可能影响服务方的运营：服务方需要确保设备保管的安全，可能会对服务方的运营产生一定影响。</w:t>
      </w:r>
    </w:p>
  </w:comment>
  <w:comment w:id="72" w:author="作者" w:date="2024-04-07T16:53:00Z" w:initials="A">
    <w:p w14:paraId="4525907C"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风险提示</w:t>
      </w:r>
      <w:r>
        <w:rPr>
          <w:rFonts w:hint="eastAsia"/>
        </w:rPr>
        <w:t>:</w:t>
      </w:r>
    </w:p>
    <w:p w14:paraId="14B647E9" w14:textId="77777777" w:rsidR="002B213B" w:rsidRDefault="002B213B">
      <w:pPr>
        <w:pStyle w:val="a3"/>
        <w:rPr>
          <w:rFonts w:hint="eastAsia"/>
        </w:rPr>
      </w:pPr>
      <w:r>
        <w:rPr>
          <w:rFonts w:hint="eastAsia"/>
        </w:rPr>
        <w:t>由因服务方故意或重大过失改为“因服务方原因”，造成的原因范围扩大了；其次，不仅赔偿用户方设备还需赔偿其他损失（例如数据丢失），赔偿责任加重了，且不受协议中关于赔偿上限条款的约束。整体上，提高了我司的赔偿风险。</w:t>
      </w:r>
    </w:p>
    <w:p w14:paraId="59FECB95" w14:textId="77777777" w:rsidR="002B213B" w:rsidRDefault="002B213B">
      <w:pPr>
        <w:pStyle w:val="a3"/>
        <w:rPr>
          <w:rFonts w:hint="eastAsia"/>
        </w:rPr>
      </w:pPr>
      <w:r>
        <w:rPr>
          <w:rFonts w:hint="eastAsia"/>
        </w:rPr>
        <w:t>大模型分析</w:t>
      </w:r>
      <w:r>
        <w:rPr>
          <w:rFonts w:hint="eastAsia"/>
        </w:rPr>
        <w:t>:</w:t>
      </w:r>
    </w:p>
    <w:p w14:paraId="697F98AB" w14:textId="77777777" w:rsidR="002B213B" w:rsidRDefault="002B213B">
      <w:pPr>
        <w:pStyle w:val="a3"/>
        <w:rPr>
          <w:rFonts w:hint="eastAsia"/>
        </w:rPr>
      </w:pPr>
      <w:r>
        <w:rPr>
          <w:rFonts w:hint="eastAsia"/>
        </w:rPr>
        <w:t>修改后的条款对服务方或乙方的影响如下：</w:t>
      </w:r>
    </w:p>
    <w:p w14:paraId="22C96B07" w14:textId="77777777" w:rsidR="002B213B" w:rsidRDefault="002B213B">
      <w:pPr>
        <w:pStyle w:val="a3"/>
        <w:rPr>
          <w:rFonts w:hint="eastAsia"/>
        </w:rPr>
      </w:pPr>
      <w:r>
        <w:rPr>
          <w:rFonts w:hint="eastAsia"/>
        </w:rPr>
        <w:t xml:space="preserve">1. </w:t>
      </w:r>
      <w:r>
        <w:rPr>
          <w:rFonts w:hint="eastAsia"/>
        </w:rPr>
        <w:t>赔偿金额的限制：赔偿金额上限为重新购置原厂设备合同价格，降低了乙方可能承担的高额赔偿风险。</w:t>
      </w:r>
    </w:p>
    <w:p w14:paraId="18D42981" w14:textId="241BA996" w:rsidR="002B213B" w:rsidRDefault="002B213B">
      <w:pPr>
        <w:pStyle w:val="a3"/>
      </w:pPr>
      <w:r>
        <w:rPr>
          <w:rFonts w:hint="eastAsia"/>
        </w:rPr>
        <w:t xml:space="preserve">2. </w:t>
      </w:r>
      <w:r>
        <w:rPr>
          <w:rFonts w:hint="eastAsia"/>
        </w:rPr>
        <w:t>超过封顶金额以外的部分由乙方自行承担：这意味着乙方仍需承担一定比例的额外损失，增加了乙方的经济负担。</w:t>
      </w:r>
    </w:p>
  </w:comment>
  <w:comment w:id="83" w:author="作者" w:date="2024-04-07T16:53:00Z" w:initials="A">
    <w:p w14:paraId="2C0C9127"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3FD8E7CF" w14:textId="77777777" w:rsidR="002B213B" w:rsidRDefault="002B213B">
      <w:pPr>
        <w:pStyle w:val="a3"/>
        <w:rPr>
          <w:rFonts w:hint="eastAsia"/>
        </w:rPr>
      </w:pPr>
      <w:r>
        <w:rPr>
          <w:rFonts w:hint="eastAsia"/>
        </w:rPr>
        <w:t xml:space="preserve">AI: </w:t>
      </w:r>
      <w:r>
        <w:rPr>
          <w:rFonts w:hint="eastAsia"/>
        </w:rPr>
        <w:t>影响如下：</w:t>
      </w:r>
    </w:p>
    <w:p w14:paraId="19557A4A" w14:textId="77777777" w:rsidR="002B213B" w:rsidRDefault="002B213B">
      <w:pPr>
        <w:pStyle w:val="a3"/>
        <w:rPr>
          <w:rFonts w:hint="eastAsia"/>
        </w:rPr>
      </w:pPr>
      <w:r>
        <w:rPr>
          <w:rFonts w:hint="eastAsia"/>
        </w:rPr>
        <w:t xml:space="preserve">1. </w:t>
      </w:r>
      <w:r>
        <w:rPr>
          <w:rFonts w:hint="eastAsia"/>
        </w:rPr>
        <w:t>服务方可能无法对用户方设备进行操作和维护，这可能导致服务质量下降，影响用户满意度。</w:t>
      </w:r>
    </w:p>
    <w:p w14:paraId="047312DA" w14:textId="77777777" w:rsidR="002B213B" w:rsidRDefault="002B213B">
      <w:pPr>
        <w:pStyle w:val="a3"/>
        <w:rPr>
          <w:rFonts w:hint="eastAsia"/>
        </w:rPr>
      </w:pPr>
      <w:r>
        <w:rPr>
          <w:rFonts w:hint="eastAsia"/>
        </w:rPr>
        <w:t xml:space="preserve">2. </w:t>
      </w:r>
      <w:r>
        <w:rPr>
          <w:rFonts w:hint="eastAsia"/>
        </w:rPr>
        <w:t>服务方可能无法对用户方设备进行故障排查和修复，这可能导致用户设备无法正常使用，影响用户体验。</w:t>
      </w:r>
    </w:p>
    <w:p w14:paraId="14E2FB0F" w14:textId="77777777" w:rsidR="002B213B" w:rsidRDefault="002B213B">
      <w:pPr>
        <w:pStyle w:val="a3"/>
        <w:rPr>
          <w:rFonts w:hint="eastAsia"/>
        </w:rPr>
      </w:pPr>
      <w:r>
        <w:rPr>
          <w:rFonts w:hint="eastAsia"/>
        </w:rPr>
        <w:t xml:space="preserve">3. </w:t>
      </w:r>
      <w:r>
        <w:rPr>
          <w:rFonts w:hint="eastAsia"/>
        </w:rPr>
        <w:t>服务方可能无法对用户方设备进行安全检查和维护，这可能导致设备安全隐患，影响设备安全。</w:t>
      </w:r>
    </w:p>
    <w:p w14:paraId="5445A241" w14:textId="62C62EA9" w:rsidR="002B213B" w:rsidRDefault="002B213B">
      <w:pPr>
        <w:pStyle w:val="a3"/>
      </w:pPr>
      <w:r>
        <w:rPr>
          <w:rFonts w:hint="eastAsia"/>
        </w:rPr>
        <w:t xml:space="preserve">4. </w:t>
      </w:r>
      <w:r>
        <w:rPr>
          <w:rFonts w:hint="eastAsia"/>
        </w:rPr>
        <w:t>服务方可能无法对用户方设备进行个性化设置和优化，这可能导致用户设备使用不便，影响用户满意度。</w:t>
      </w:r>
    </w:p>
  </w:comment>
  <w:comment w:id="85" w:author="作者" w:date="2024-04-07T16:53:00Z" w:initials="A">
    <w:p w14:paraId="08E66639"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4870018A" w14:textId="77777777" w:rsidR="002B213B" w:rsidRDefault="002B213B">
      <w:pPr>
        <w:pStyle w:val="a3"/>
        <w:rPr>
          <w:rFonts w:hint="eastAsia"/>
        </w:rPr>
      </w:pPr>
      <w:r>
        <w:rPr>
          <w:rFonts w:hint="eastAsia"/>
        </w:rPr>
        <w:t>修改后的条款：</w:t>
      </w:r>
    </w:p>
    <w:p w14:paraId="41C722BB" w14:textId="77777777" w:rsidR="002B213B" w:rsidRDefault="002B213B">
      <w:pPr>
        <w:pStyle w:val="a3"/>
        <w:rPr>
          <w:rFonts w:hint="eastAsia"/>
        </w:rPr>
      </w:pPr>
      <w:r>
        <w:rPr>
          <w:rFonts w:hint="eastAsia"/>
        </w:rPr>
        <w:t xml:space="preserve">1. </w:t>
      </w:r>
      <w:r>
        <w:rPr>
          <w:rFonts w:hint="eastAsia"/>
        </w:rPr>
        <w:t>服务方在采取断网和其他处置措施前，需要及时向用户方告知，以便用户方有充分的时间进行应对和解释。</w:t>
      </w:r>
    </w:p>
    <w:p w14:paraId="10D93AE2" w14:textId="77777777" w:rsidR="002B213B" w:rsidRDefault="002B213B">
      <w:pPr>
        <w:pStyle w:val="a3"/>
        <w:rPr>
          <w:rFonts w:hint="eastAsia"/>
        </w:rPr>
      </w:pPr>
      <w:r>
        <w:rPr>
          <w:rFonts w:hint="eastAsia"/>
        </w:rPr>
        <w:t xml:space="preserve">2. </w:t>
      </w:r>
      <w:r>
        <w:rPr>
          <w:rFonts w:hint="eastAsia"/>
        </w:rPr>
        <w:t>如果用户方在有权机关或部门要求的期限内不提供信息或提供的信息存在问题或出现违规行为，服务方有权采取断网和其他处置措施。</w:t>
      </w:r>
    </w:p>
    <w:p w14:paraId="442AFF7E" w14:textId="77777777" w:rsidR="002B213B" w:rsidRDefault="002B213B">
      <w:pPr>
        <w:pStyle w:val="a3"/>
        <w:rPr>
          <w:rFonts w:hint="eastAsia"/>
        </w:rPr>
      </w:pPr>
      <w:r>
        <w:rPr>
          <w:rFonts w:hint="eastAsia"/>
        </w:rPr>
        <w:t xml:space="preserve">3. </w:t>
      </w:r>
      <w:r>
        <w:rPr>
          <w:rFonts w:hint="eastAsia"/>
        </w:rPr>
        <w:t>如果用户方拒绝配合，服务方可以采取前述措施，但用户方需要承担由此产生的损失和不良后果。</w:t>
      </w:r>
    </w:p>
    <w:p w14:paraId="67F8FCC8" w14:textId="40984BBB" w:rsidR="002B213B" w:rsidRDefault="002B213B">
      <w:pPr>
        <w:pStyle w:val="a3"/>
      </w:pPr>
      <w:r>
        <w:rPr>
          <w:rFonts w:hint="eastAsia"/>
        </w:rPr>
        <w:t xml:space="preserve">4. </w:t>
      </w:r>
      <w:r>
        <w:rPr>
          <w:rFonts w:hint="eastAsia"/>
        </w:rPr>
        <w:t>服务方在采取前述措施时，仍需遵守相关法律法规，否则可能承担法律责任。</w:t>
      </w:r>
    </w:p>
  </w:comment>
  <w:comment w:id="91" w:author="作者" w:date="2024-04-07T16:53:00Z" w:initials="A">
    <w:p w14:paraId="54B281D4"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2318A846" w14:textId="77777777" w:rsidR="002B213B" w:rsidRDefault="002B213B">
      <w:pPr>
        <w:pStyle w:val="a3"/>
        <w:rPr>
          <w:rFonts w:hint="eastAsia"/>
        </w:rPr>
      </w:pPr>
      <w:r>
        <w:rPr>
          <w:rFonts w:hint="eastAsia"/>
        </w:rPr>
        <w:t xml:space="preserve">AI: </w:t>
      </w:r>
      <w:r>
        <w:rPr>
          <w:rFonts w:hint="eastAsia"/>
        </w:rPr>
        <w:t>影响如下：</w:t>
      </w:r>
    </w:p>
    <w:p w14:paraId="023EDE7F" w14:textId="77777777" w:rsidR="002B213B" w:rsidRDefault="002B213B">
      <w:pPr>
        <w:pStyle w:val="a3"/>
        <w:rPr>
          <w:rFonts w:hint="eastAsia"/>
        </w:rPr>
      </w:pPr>
      <w:r>
        <w:rPr>
          <w:rFonts w:hint="eastAsia"/>
        </w:rPr>
        <w:t xml:space="preserve">1. </w:t>
      </w:r>
      <w:r>
        <w:rPr>
          <w:rFonts w:hint="eastAsia"/>
        </w:rPr>
        <w:t>法律风险增加：服务方可能面临因提供的软硬件设备、系统及服务侵权而产生的法律纠纷，需承担诉讼费用和可能的损害赔偿责任。</w:t>
      </w:r>
    </w:p>
    <w:p w14:paraId="782E928C" w14:textId="77777777" w:rsidR="002B213B" w:rsidRDefault="002B213B">
      <w:pPr>
        <w:pStyle w:val="a3"/>
        <w:rPr>
          <w:rFonts w:hint="eastAsia"/>
        </w:rPr>
      </w:pPr>
      <w:r>
        <w:rPr>
          <w:rFonts w:hint="eastAsia"/>
        </w:rPr>
        <w:t xml:space="preserve">2. </w:t>
      </w:r>
      <w:r>
        <w:rPr>
          <w:rFonts w:hint="eastAsia"/>
        </w:rPr>
        <w:t>业务拓展受限：服务方可能因担心侵权问题而限制新技术的引入和应用，影响业务创新和拓展。</w:t>
      </w:r>
    </w:p>
    <w:p w14:paraId="2B6366D3" w14:textId="77777777" w:rsidR="002B213B" w:rsidRDefault="002B213B">
      <w:pPr>
        <w:pStyle w:val="a3"/>
        <w:rPr>
          <w:rFonts w:hint="eastAsia"/>
        </w:rPr>
      </w:pPr>
      <w:r>
        <w:rPr>
          <w:rFonts w:hint="eastAsia"/>
        </w:rPr>
        <w:t xml:space="preserve">3. </w:t>
      </w:r>
      <w:r>
        <w:rPr>
          <w:rFonts w:hint="eastAsia"/>
        </w:rPr>
        <w:t>用户信任度下降：服务方可能因侵权纠纷而受到用户质疑，影响用户对其服务和品牌的信任。</w:t>
      </w:r>
    </w:p>
    <w:p w14:paraId="1D73EF5C" w14:textId="77777777" w:rsidR="002B213B" w:rsidRDefault="002B213B">
      <w:pPr>
        <w:pStyle w:val="a3"/>
        <w:rPr>
          <w:rFonts w:hint="eastAsia"/>
        </w:rPr>
      </w:pPr>
      <w:r>
        <w:rPr>
          <w:rFonts w:hint="eastAsia"/>
        </w:rPr>
        <w:t xml:space="preserve">4. </w:t>
      </w:r>
      <w:r>
        <w:rPr>
          <w:rFonts w:hint="eastAsia"/>
        </w:rPr>
        <w:t>安全措施不足：服务方可能需投入更多资源确保其软硬件设备、系统及服务的合法性，可能导致安全措施投入不足。</w:t>
      </w:r>
    </w:p>
    <w:p w14:paraId="2D9E1F4C" w14:textId="6B651414" w:rsidR="002B213B" w:rsidRDefault="002B213B">
      <w:pPr>
        <w:pStyle w:val="a3"/>
      </w:pPr>
      <w:r>
        <w:rPr>
          <w:rFonts w:hint="eastAsia"/>
        </w:rPr>
        <w:t xml:space="preserve">5. </w:t>
      </w:r>
      <w:r>
        <w:rPr>
          <w:rFonts w:hint="eastAsia"/>
        </w:rPr>
        <w:t>声誉受损：服务方可能因侵权纠纷而受到负面舆论影响，损害企业声誉和市场份额。</w:t>
      </w:r>
    </w:p>
  </w:comment>
  <w:comment w:id="93" w:author="作者" w:date="2024-04-07T16:53:00Z" w:initials="A">
    <w:p w14:paraId="11199353" w14:textId="77777777" w:rsidR="002B213B" w:rsidRDefault="002B213B">
      <w:pPr>
        <w:pStyle w:val="a3"/>
        <w:rPr>
          <w:rFonts w:hint="eastAsia"/>
        </w:rPr>
      </w:pPr>
      <w:r>
        <w:fldChar w:fldCharType="begin"/>
      </w:r>
      <w:r>
        <w:rPr>
          <w:rStyle w:val="af1"/>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f1"/>
        </w:rPr>
        <w:instrText xml:space="preserve"> </w:instrText>
      </w:r>
      <w:r>
        <w:fldChar w:fldCharType="end"/>
      </w:r>
      <w:r>
        <w:rPr>
          <w:rStyle w:val="af1"/>
        </w:rPr>
        <w:annotationRef/>
      </w:r>
      <w:r>
        <w:rPr>
          <w:rFonts w:hint="eastAsia"/>
        </w:rPr>
        <w:t>大模型分析</w:t>
      </w:r>
      <w:r>
        <w:rPr>
          <w:rFonts w:hint="eastAsia"/>
        </w:rPr>
        <w:t>:</w:t>
      </w:r>
    </w:p>
    <w:p w14:paraId="1FC02593" w14:textId="1D358EAD" w:rsidR="002B213B" w:rsidRDefault="002B213B">
      <w:pPr>
        <w:pStyle w:val="a3"/>
      </w:pPr>
      <w:r>
        <w:rPr>
          <w:rFonts w:hint="eastAsia"/>
        </w:rPr>
        <w:t>修改后的条款可能会降低服务方因用户逾期付款所导致的经济损失，因为滞纳金的比例降低了。然而，这可能会损害服务方的权益，因为用户在逾期付款的情况下可能不会受到足够的惩罚。此外，服务方在用户逾期付款达</w:t>
      </w:r>
      <w:r>
        <w:rPr>
          <w:rFonts w:hint="eastAsia"/>
        </w:rPr>
        <w:t>30</w:t>
      </w:r>
      <w:r>
        <w:rPr>
          <w:rFonts w:hint="eastAsia"/>
        </w:rPr>
        <w:t>日且经催告后仍有权暂停服务，并下架迁移设备，这有助于保护服务方的权益。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E97E7" w15:done="0"/>
  <w15:commentEx w15:paraId="73F859F6" w15:done="0"/>
  <w15:commentEx w15:paraId="7749ED9E" w15:done="0"/>
  <w15:commentEx w15:paraId="6A8A2719" w15:done="0"/>
  <w15:commentEx w15:paraId="18D42981" w15:done="0"/>
  <w15:commentEx w15:paraId="5445A241" w15:done="0"/>
  <w15:commentEx w15:paraId="67F8FCC8" w15:done="0"/>
  <w15:commentEx w15:paraId="2D9E1F4C" w15:done="0"/>
  <w15:commentEx w15:paraId="1FC025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E97E7" w16cid:durableId="29BD4E01"/>
  <w16cid:commentId w16cid:paraId="73F859F6" w16cid:durableId="29BD4E02"/>
  <w16cid:commentId w16cid:paraId="7749ED9E" w16cid:durableId="29BD4E03"/>
  <w16cid:commentId w16cid:paraId="6A8A2719" w16cid:durableId="29BD4E04"/>
  <w16cid:commentId w16cid:paraId="18D42981" w16cid:durableId="29BD4E05"/>
  <w16cid:commentId w16cid:paraId="5445A241" w16cid:durableId="29BD4E06"/>
  <w16cid:commentId w16cid:paraId="67F8FCC8" w16cid:durableId="29BD4E07"/>
  <w16cid:commentId w16cid:paraId="2D9E1F4C" w16cid:durableId="29BD4E08"/>
  <w16cid:commentId w16cid:paraId="1FC02593" w16cid:durableId="29BD4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CC0DD" w14:textId="77777777" w:rsidR="007C209B" w:rsidRDefault="007C209B">
      <w:r>
        <w:separator/>
      </w:r>
    </w:p>
  </w:endnote>
  <w:endnote w:type="continuationSeparator" w:id="0">
    <w:p w14:paraId="31FF1C27" w14:textId="77777777" w:rsidR="007C209B" w:rsidRDefault="007C209B">
      <w:r>
        <w:continuationSeparator/>
      </w:r>
    </w:p>
  </w:endnote>
  <w:endnote w:type="continuationNotice" w:id="1">
    <w:p w14:paraId="5A7E81F4" w14:textId="77777777" w:rsidR="007C209B" w:rsidRDefault="007C2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FDE17" w14:textId="77777777" w:rsidR="007C209B" w:rsidRDefault="007C209B">
      <w:r>
        <w:separator/>
      </w:r>
    </w:p>
  </w:footnote>
  <w:footnote w:type="continuationSeparator" w:id="0">
    <w:p w14:paraId="78F03AC1" w14:textId="77777777" w:rsidR="007C209B" w:rsidRDefault="007C209B">
      <w:r>
        <w:continuationSeparator/>
      </w:r>
    </w:p>
  </w:footnote>
  <w:footnote w:type="continuationNotice" w:id="1">
    <w:p w14:paraId="265022B4" w14:textId="77777777" w:rsidR="007C209B" w:rsidRDefault="007C20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0FFD"/>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2FD7"/>
    <w:rsid w:val="00193EC6"/>
    <w:rsid w:val="00194DB2"/>
    <w:rsid w:val="00194DBA"/>
    <w:rsid w:val="0019527B"/>
    <w:rsid w:val="00195364"/>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68E8"/>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213B"/>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B4A"/>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09B"/>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B66"/>
    <w:rsid w:val="007E0C0A"/>
    <w:rsid w:val="007E12D8"/>
    <w:rsid w:val="007E1AF7"/>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6A54"/>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4C7C"/>
    <w:rsid w:val="00AC53FC"/>
    <w:rsid w:val="00AC5696"/>
    <w:rsid w:val="00AC5CA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6A4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C0B"/>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06DEC"/>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69"/>
    <w:rsid w:val="00C96596"/>
    <w:rsid w:val="00C9693C"/>
    <w:rsid w:val="00CA0593"/>
    <w:rsid w:val="00CA22A0"/>
    <w:rsid w:val="00CA381D"/>
    <w:rsid w:val="00CA39AE"/>
    <w:rsid w:val="00CA3E2D"/>
    <w:rsid w:val="00CA4FBA"/>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F6D"/>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1E"/>
    <w:rsid w:val="00E04640"/>
    <w:rsid w:val="00E04E34"/>
    <w:rsid w:val="00E06853"/>
    <w:rsid w:val="00E1175B"/>
    <w:rsid w:val="00E13EE4"/>
    <w:rsid w:val="00E15B3E"/>
    <w:rsid w:val="00E168DB"/>
    <w:rsid w:val="00E16DB3"/>
    <w:rsid w:val="00E22266"/>
    <w:rsid w:val="00E22E0A"/>
    <w:rsid w:val="00E23D21"/>
    <w:rsid w:val="00E243F9"/>
    <w:rsid w:val="00E244AF"/>
    <w:rsid w:val="00E258A4"/>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685"/>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beian.gov.cn/portal/index?spm=a2c4g.11186623.2.1.SRC9LP" TargetMode="External"/><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
      <w:docPartPr>
        <w:name w:val="B18761DE165D42F5BC45A23AC2F3634B"/>
        <w:category>
          <w:name w:val="常规"/>
          <w:gallery w:val="placeholder"/>
        </w:category>
        <w:types>
          <w:type w:val="bbPlcHdr"/>
        </w:types>
        <w:behaviors>
          <w:behavior w:val="content"/>
        </w:behaviors>
        <w:guid w:val="{CE0D3C8A-4B0D-489E-AFE0-8673C8F247FE}"/>
      </w:docPartPr>
      <w:docPartBody>
        <w:p w:rsidR="00B5040C" w:rsidRDefault="005C34E1">
          <w:pPr>
            <w:pStyle w:val="B18761DE165D42F5BC45A23AC2F3634B"/>
          </w:pPr>
          <w:r>
            <w:rPr>
              <w:rStyle w:val="a3"/>
              <w:rFonts w:hint="eastAsia"/>
            </w:rPr>
            <w:t>请选择</w:t>
          </w:r>
        </w:p>
      </w:docPartBody>
    </w:docPart>
    <w:docPart>
      <w:docPartPr>
        <w:name w:val="626837562E194F87B183169166539774"/>
        <w:category>
          <w:name w:val="常规"/>
          <w:gallery w:val="placeholder"/>
        </w:category>
        <w:types>
          <w:type w:val="bbPlcHdr"/>
        </w:types>
        <w:behaviors>
          <w:behavior w:val="content"/>
        </w:behaviors>
        <w:guid w:val="{DE54354B-1E90-4CB9-B78F-8C16D5823004}"/>
      </w:docPartPr>
      <w:docPartBody>
        <w:p w:rsidR="00B5040C" w:rsidRDefault="005C34E1">
          <w:pPr>
            <w:pStyle w:val="626837562E194F87B183169166539774"/>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367B3"/>
    <w:rsid w:val="006A40E3"/>
    <w:rsid w:val="00860B17"/>
    <w:rsid w:val="008D05FA"/>
    <w:rsid w:val="008E0503"/>
    <w:rsid w:val="00916BD1"/>
    <w:rsid w:val="009175E0"/>
    <w:rsid w:val="00934653"/>
    <w:rsid w:val="009A5DC7"/>
    <w:rsid w:val="00A461C1"/>
    <w:rsid w:val="00B045F0"/>
    <w:rsid w:val="00B5040C"/>
    <w:rsid w:val="00BE48FF"/>
    <w:rsid w:val="00C214DB"/>
    <w:rsid w:val="00C66BE1"/>
    <w:rsid w:val="00C836E6"/>
    <w:rsid w:val="00CB6A24"/>
    <w:rsid w:val="00D24B5A"/>
    <w:rsid w:val="00D3633E"/>
    <w:rsid w:val="00D65AC3"/>
    <w:rsid w:val="00E01CA1"/>
    <w:rsid w:val="00E53CD5"/>
    <w:rsid w:val="00E73267"/>
    <w:rsid w:val="00ED5188"/>
    <w:rsid w:val="00EE33ED"/>
    <w:rsid w:val="00EF1733"/>
    <w:rsid w:val="00FF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 w:type="paragraph" w:customStyle="1" w:styleId="B18761DE165D42F5BC45A23AC2F3634B">
    <w:name w:val="B18761DE165D42F5BC45A23AC2F3634B"/>
    <w:pPr>
      <w:widowControl w:val="0"/>
      <w:jc w:val="both"/>
    </w:pPr>
    <w:rPr>
      <w:szCs w:val="22"/>
    </w:rPr>
  </w:style>
  <w:style w:type="paragraph" w:customStyle="1" w:styleId="626837562E194F87B183169166539774">
    <w:name w:val="626837562E194F87B183169166539774"/>
    <w:pPr>
      <w:widowControl w:val="0"/>
      <w:jc w:val="both"/>
    </w:pPr>
    <w:rPr>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3" ma:contentTypeDescription="新建文档。" ma:contentTypeScope="" ma:versionID="a8e8532c5d79c133fefa5a234db4d0d2">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94ad66c21f352526a7cc8595d00a162"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73B01-5E48-4FA9-A3E7-5A617A99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1B6952D-4E76-402A-8D14-342BF55826FE}">
  <ds:schemaRefs>
    <ds:schemaRef ds:uri="office.server.policy"/>
  </ds:schemaRefs>
</ds:datastoreItem>
</file>

<file path=customXml/itemProps5.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6.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8.xml><?xml version="1.0" encoding="utf-8"?>
<ds:datastoreItem xmlns:ds="http://schemas.openxmlformats.org/officeDocument/2006/customXml" ds:itemID="{9DC01465-16D3-4D1B-B38B-6B952C8F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2940</Words>
  <Characters>16759</Characters>
  <Application>Microsoft Office Word</Application>
  <DocSecurity>0</DocSecurity>
  <Lines>139</Lines>
  <Paragraphs>39</Paragraphs>
  <ScaleCrop>false</ScaleCrop>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2024-04-07T08:50:00Z</dcterms:created>
  <dcterms:modified xsi:type="dcterms:W3CDTF">2024-04-07T08:53:00Z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