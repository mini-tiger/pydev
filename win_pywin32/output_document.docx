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6CE3E3" w14:textId="375305F6" w:rsidR="00421B93" w:rsidRDefault="00D250D4">
      <w:pPr>
        <w:spacing w:beforeLines="50" w:before="120"/>
        <w:jc w:val="center"/>
        <w:rPr>
          <w:rFonts w:asciiTheme="majorHAnsi" w:eastAsiaTheme="minorEastAsia" w:hAnsiTheme="majorHAnsi" w:cstheme="majorHAnsi"/>
          <w:b/>
          <w:sz w:val="36"/>
          <w:szCs w:val="36"/>
        </w:rPr>
      </w:pPr>
      <w:r>
        <w:rPr>
          <w:rFonts w:asciiTheme="majorHAnsi" w:eastAsiaTheme="minorEastAsia" w:hAnsiTheme="majorHAnsi" w:cstheme="majorHAnsi"/>
          <w:b/>
          <w:sz w:val="36"/>
          <w:szCs w:val="36"/>
        </w:rPr>
        <w:t>北京世纪互联宽带数据中心托管服务协议</w:t>
      </w:r>
      <w:r>
        <w:rPr>
          <w:rFonts w:asciiTheme="majorHAnsi" w:eastAsiaTheme="minorEastAsia" w:hAnsiTheme="majorHAnsi" w:cstheme="majorHAnsi" w:hint="eastAsia"/>
          <w:b/>
          <w:sz w:val="36"/>
          <w:szCs w:val="36"/>
        </w:rPr>
        <w:t>(</w:t>
      </w:r>
      <w:del w:id="0" w:author="Author" w:date="2023-12-14T17:11:00Z">
        <w:r w:rsidR="0077342C" w:rsidRPr="005C5EE4">
          <w:rPr>
            <w:rFonts w:asciiTheme="majorHAnsi" w:eastAsiaTheme="minorEastAsia" w:hAnsiTheme="majorHAnsi" w:cstheme="majorHAnsi" w:hint="eastAsia"/>
            <w:b/>
            <w:sz w:val="36"/>
            <w:szCs w:val="36"/>
          </w:rPr>
          <w:delText>20</w:delText>
        </w:r>
        <w:r w:rsidR="005C47F9" w:rsidRPr="005C5EE4">
          <w:rPr>
            <w:rFonts w:asciiTheme="majorHAnsi" w:eastAsiaTheme="minorEastAsia" w:hAnsiTheme="majorHAnsi" w:cstheme="majorHAnsi"/>
            <w:b/>
            <w:sz w:val="36"/>
            <w:szCs w:val="36"/>
          </w:rPr>
          <w:delText>2</w:delText>
        </w:r>
        <w:r w:rsidR="00DB63EA" w:rsidRPr="005C5EE4">
          <w:rPr>
            <w:rFonts w:asciiTheme="majorHAnsi" w:eastAsiaTheme="minorEastAsia" w:hAnsiTheme="majorHAnsi" w:cstheme="majorHAnsi"/>
            <w:b/>
            <w:sz w:val="36"/>
            <w:szCs w:val="36"/>
          </w:rPr>
          <w:delText>2</w:delText>
        </w:r>
      </w:del>
      <w:ins w:id="1" w:author="Author" w:date="2023-12-14T17:11:00Z">
        <w:r>
          <w:rPr>
            <w:rFonts w:asciiTheme="majorHAnsi" w:eastAsiaTheme="minorEastAsia" w:hAnsiTheme="majorHAnsi" w:cstheme="majorHAnsi" w:hint="eastAsia"/>
            <w:b/>
            <w:sz w:val="36"/>
            <w:szCs w:val="36"/>
          </w:rPr>
          <w:t>20</w:t>
        </w:r>
        <w:r>
          <w:rPr>
            <w:rFonts w:asciiTheme="majorHAnsi" w:eastAsiaTheme="minorEastAsia" w:hAnsiTheme="majorHAnsi" w:cstheme="majorHAnsi"/>
            <w:b/>
            <w:sz w:val="36"/>
            <w:szCs w:val="36"/>
          </w:rPr>
          <w:t>2</w:t>
        </w:r>
        <w:r>
          <w:rPr>
            <w:rFonts w:asciiTheme="majorHAnsi" w:eastAsiaTheme="minorEastAsia" w:hAnsiTheme="majorHAnsi" w:cstheme="majorHAnsi" w:hint="eastAsia"/>
            <w:b/>
            <w:sz w:val="36"/>
            <w:szCs w:val="36"/>
          </w:rPr>
          <w:t>3</w:t>
        </w:r>
      </w:ins>
      <w:r>
        <w:rPr>
          <w:rFonts w:asciiTheme="majorHAnsi" w:eastAsiaTheme="minorEastAsia" w:hAnsiTheme="majorHAnsi" w:cstheme="majorHAnsi" w:hint="eastAsia"/>
          <w:b/>
          <w:sz w:val="36"/>
          <w:szCs w:val="36"/>
        </w:rPr>
        <w:t>年</w:t>
      </w:r>
      <w:del w:id="2" w:author="Author" w:date="2023-12-14T17:11:00Z">
        <w:r w:rsidR="0077342C" w:rsidRPr="005C5EE4">
          <w:rPr>
            <w:rFonts w:asciiTheme="majorHAnsi" w:eastAsiaTheme="minorEastAsia" w:hAnsiTheme="majorHAnsi" w:cstheme="majorHAnsi" w:hint="eastAsia"/>
            <w:b/>
            <w:sz w:val="36"/>
            <w:szCs w:val="36"/>
          </w:rPr>
          <w:delText>版</w:delText>
        </w:r>
      </w:del>
      <w:r>
        <w:rPr>
          <w:rFonts w:asciiTheme="majorHAnsi" w:eastAsiaTheme="minorEastAsia" w:hAnsiTheme="majorHAnsi" w:cstheme="majorHAnsi" w:hint="eastAsia"/>
          <w:b/>
          <w:sz w:val="36"/>
          <w:szCs w:val="36"/>
        </w:rPr>
        <w:t>)</w:t>
      </w:r>
    </w:p>
    <w:p w14:paraId="4E6F4C63" w14:textId="77777777" w:rsidR="00421B93" w:rsidRDefault="00421B93">
      <w:pPr>
        <w:adjustRightInd w:val="0"/>
        <w:snapToGrid w:val="0"/>
        <w:spacing w:beforeLines="50" w:before="120"/>
        <w:ind w:right="1140"/>
        <w:rPr>
          <w:rFonts w:asciiTheme="majorHAnsi" w:eastAsiaTheme="minorEastAsia" w:hAnsiTheme="majorHAnsi" w:cstheme="majorHAnsi"/>
          <w:sz w:val="21"/>
          <w:szCs w:val="21"/>
        </w:rPr>
      </w:pPr>
    </w:p>
    <w:p w14:paraId="1ED25266" w14:textId="77777777" w:rsidR="00421B93" w:rsidRDefault="00D250D4">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协议编号：</w:t>
      </w:r>
      <w:r>
        <w:rPr>
          <w:rFonts w:asciiTheme="majorHAnsi" w:eastAsiaTheme="minorEastAsia" w:hAnsiTheme="majorHAnsi" w:cstheme="majorHAnsi"/>
          <w:sz w:val="18"/>
          <w:szCs w:val="18"/>
        </w:rPr>
        <w:softHyphen/>
      </w:r>
      <w:r>
        <w:rPr>
          <w:rFonts w:asciiTheme="majorHAnsi" w:eastAsiaTheme="minorEastAsia" w:hAnsiTheme="majorHAnsi" w:cstheme="majorHAnsi" w:hint="eastAsia"/>
          <w:sz w:val="18"/>
          <w:szCs w:val="18"/>
        </w:rPr>
        <w:t>【</w:t>
      </w:r>
      <w:r>
        <w:rPr>
          <w:rFonts w:asciiTheme="majorHAnsi" w:eastAsiaTheme="minorEastAsia" w:hAnsiTheme="majorHAnsi" w:cstheme="majorHAnsi" w:hint="eastAsia"/>
          <w:sz w:val="18"/>
          <w:szCs w:val="18"/>
        </w:rPr>
        <w:t xml:space="preserve">                      </w:t>
      </w:r>
      <w:r>
        <w:rPr>
          <w:rFonts w:asciiTheme="majorHAnsi" w:eastAsiaTheme="minorEastAsia" w:hAnsiTheme="majorHAnsi" w:cstheme="majorHAnsi"/>
          <w:sz w:val="18"/>
          <w:szCs w:val="18"/>
        </w:rPr>
        <w:t>】</w:t>
      </w:r>
    </w:p>
    <w:p w14:paraId="05AFE422" w14:textId="117920A2" w:rsidR="00421B93" w:rsidRDefault="00D250D4">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签署日期：</w:t>
      </w:r>
      <w:del w:id="3" w:author="Author" w:date="2023-12-14T17:11:00Z">
        <w:r w:rsidR="00FD0B98" w:rsidRPr="005C5EE4">
          <w:rPr>
            <w:rFonts w:asciiTheme="majorHAnsi" w:eastAsiaTheme="minorEastAsia" w:hAnsiTheme="majorHAnsi" w:cstheme="majorHAnsi" w:hint="eastAsia"/>
            <w:sz w:val="18"/>
            <w:szCs w:val="18"/>
          </w:rPr>
          <w:delText>【】</w:delText>
        </w:r>
      </w:del>
      <w:ins w:id="4" w:author="Author" w:date="2023-12-14T17:11:00Z">
        <w:r>
          <w:rPr>
            <w:rFonts w:asciiTheme="majorHAnsi" w:eastAsiaTheme="minorEastAsia" w:hAnsiTheme="majorHAnsi" w:cstheme="majorHAnsi" w:hint="eastAsia"/>
            <w:sz w:val="18"/>
            <w:szCs w:val="18"/>
          </w:rPr>
          <w:t>【</w:t>
        </w:r>
        <w:r>
          <w:rPr>
            <w:rFonts w:asciiTheme="majorHAnsi" w:eastAsiaTheme="minorEastAsia" w:hAnsiTheme="majorHAnsi" w:cstheme="majorHAnsi" w:hint="eastAsia"/>
            <w:sz w:val="18"/>
            <w:szCs w:val="18"/>
          </w:rPr>
          <w:t xml:space="preserve">    </w:t>
        </w:r>
        <w:r>
          <w:rPr>
            <w:rFonts w:asciiTheme="majorHAnsi" w:eastAsiaTheme="minorEastAsia" w:hAnsiTheme="majorHAnsi" w:cstheme="majorHAnsi" w:hint="eastAsia"/>
            <w:sz w:val="18"/>
            <w:szCs w:val="18"/>
          </w:rPr>
          <w:t>】</w:t>
        </w:r>
      </w:ins>
      <w:r>
        <w:rPr>
          <w:rFonts w:asciiTheme="majorHAnsi" w:eastAsiaTheme="minorEastAsia" w:hAnsiTheme="majorHAnsi" w:cstheme="majorHAnsi"/>
          <w:sz w:val="18"/>
          <w:szCs w:val="18"/>
        </w:rPr>
        <w:t>年</w:t>
      </w:r>
      <w:del w:id="5" w:author="Author" w:date="2023-12-14T17:11:00Z">
        <w:r w:rsidR="00FD0B98" w:rsidRPr="005C5EE4">
          <w:rPr>
            <w:rFonts w:asciiTheme="majorHAnsi" w:eastAsiaTheme="minorEastAsia" w:hAnsiTheme="majorHAnsi" w:cstheme="majorHAnsi" w:hint="eastAsia"/>
            <w:sz w:val="18"/>
            <w:szCs w:val="18"/>
          </w:rPr>
          <w:delText>【】</w:delText>
        </w:r>
      </w:del>
      <w:ins w:id="6" w:author="Author" w:date="2023-12-14T17:11:00Z">
        <w:r>
          <w:rPr>
            <w:rFonts w:asciiTheme="majorHAnsi" w:eastAsiaTheme="minorEastAsia" w:hAnsiTheme="majorHAnsi" w:cstheme="majorHAnsi" w:hint="eastAsia"/>
            <w:sz w:val="18"/>
            <w:szCs w:val="18"/>
          </w:rPr>
          <w:t>【</w:t>
        </w:r>
        <w:r>
          <w:rPr>
            <w:rFonts w:asciiTheme="majorHAnsi" w:eastAsiaTheme="minorEastAsia" w:hAnsiTheme="majorHAnsi" w:cstheme="majorHAnsi" w:hint="eastAsia"/>
            <w:sz w:val="18"/>
            <w:szCs w:val="18"/>
          </w:rPr>
          <w:t xml:space="preserve">   </w:t>
        </w:r>
        <w:r>
          <w:rPr>
            <w:rFonts w:asciiTheme="majorHAnsi" w:eastAsiaTheme="minorEastAsia" w:hAnsiTheme="majorHAnsi" w:cstheme="majorHAnsi" w:hint="eastAsia"/>
            <w:sz w:val="18"/>
            <w:szCs w:val="18"/>
          </w:rPr>
          <w:t>】</w:t>
        </w:r>
      </w:ins>
      <w:r>
        <w:rPr>
          <w:rFonts w:asciiTheme="majorHAnsi" w:eastAsiaTheme="minorEastAsia" w:hAnsiTheme="majorHAnsi" w:cstheme="majorHAnsi"/>
          <w:sz w:val="18"/>
          <w:szCs w:val="18"/>
        </w:rPr>
        <w:t>月</w:t>
      </w:r>
      <w:del w:id="7" w:author="Author" w:date="2023-12-14T17:11:00Z">
        <w:r w:rsidR="00FD0B98" w:rsidRPr="005C5EE4">
          <w:rPr>
            <w:rFonts w:asciiTheme="majorHAnsi" w:eastAsiaTheme="minorEastAsia" w:hAnsiTheme="majorHAnsi" w:cstheme="majorHAnsi" w:hint="eastAsia"/>
            <w:sz w:val="18"/>
            <w:szCs w:val="18"/>
          </w:rPr>
          <w:delText>【】</w:delText>
        </w:r>
      </w:del>
      <w:ins w:id="8" w:author="Author" w:date="2023-12-14T17:11:00Z">
        <w:r>
          <w:rPr>
            <w:rFonts w:asciiTheme="majorHAnsi" w:eastAsiaTheme="minorEastAsia" w:hAnsiTheme="majorHAnsi" w:cstheme="majorHAnsi" w:hint="eastAsia"/>
            <w:sz w:val="18"/>
            <w:szCs w:val="18"/>
          </w:rPr>
          <w:t>【</w:t>
        </w:r>
        <w:r>
          <w:rPr>
            <w:rFonts w:asciiTheme="majorHAnsi" w:eastAsiaTheme="minorEastAsia" w:hAnsiTheme="majorHAnsi" w:cstheme="majorHAnsi" w:hint="eastAsia"/>
            <w:sz w:val="18"/>
            <w:szCs w:val="18"/>
          </w:rPr>
          <w:t xml:space="preserve">   </w:t>
        </w:r>
        <w:r>
          <w:rPr>
            <w:rFonts w:asciiTheme="majorHAnsi" w:eastAsiaTheme="minorEastAsia" w:hAnsiTheme="majorHAnsi" w:cstheme="majorHAnsi" w:hint="eastAsia"/>
            <w:sz w:val="18"/>
            <w:szCs w:val="18"/>
          </w:rPr>
          <w:t>】</w:t>
        </w:r>
      </w:ins>
      <w:r>
        <w:rPr>
          <w:rFonts w:asciiTheme="majorHAnsi" w:eastAsiaTheme="minorEastAsia" w:hAnsiTheme="majorHAnsi" w:cstheme="majorHAnsi"/>
          <w:sz w:val="18"/>
          <w:szCs w:val="18"/>
        </w:rPr>
        <w:t>日</w:t>
      </w:r>
    </w:p>
    <w:p w14:paraId="47CF8DFF" w14:textId="77777777" w:rsidR="00421B93" w:rsidRDefault="00421B93">
      <w:pPr>
        <w:spacing w:beforeLines="50" w:before="120"/>
        <w:rPr>
          <w:rFonts w:asciiTheme="majorHAnsi" w:eastAsiaTheme="minorEastAsia" w:hAnsiTheme="majorHAnsi" w:cstheme="majorHAnsi"/>
          <w:b/>
          <w:sz w:val="21"/>
          <w:szCs w:val="21"/>
        </w:rPr>
      </w:pPr>
    </w:p>
    <w:p w14:paraId="6EE5AD0F" w14:textId="77777777" w:rsidR="00245895" w:rsidRPr="005C5EE4" w:rsidRDefault="00FD0B98">
      <w:pPr>
        <w:spacing w:beforeLines="100" w:before="240" w:afterLines="100" w:after="240" w:line="360" w:lineRule="auto"/>
        <w:ind w:leftChars="354" w:left="850" w:rightChars="400" w:right="960"/>
        <w:rPr>
          <w:del w:id="9" w:author="Author" w:date="2023-12-14T17:11:00Z"/>
          <w:rFonts w:asciiTheme="majorHAnsi" w:eastAsiaTheme="minorEastAsia" w:hAnsiTheme="majorHAnsi" w:cstheme="majorHAnsi"/>
          <w:b/>
          <w:sz w:val="21"/>
          <w:szCs w:val="21"/>
        </w:rPr>
      </w:pPr>
      <w:del w:id="10" w:author="Author" w:date="2023-12-14T17:11:00Z">
        <w:r w:rsidRPr="005C5EE4">
          <w:rPr>
            <w:rFonts w:asciiTheme="majorHAnsi" w:eastAsiaTheme="minorEastAsia" w:hAnsiTheme="majorHAnsi" w:cstheme="majorHAnsi"/>
            <w:b/>
            <w:sz w:val="21"/>
            <w:szCs w:val="21"/>
          </w:rPr>
          <w:delText>用户方：</w:delText>
        </w:r>
        <w:r w:rsidRPr="005C5EE4">
          <w:rPr>
            <w:rFonts w:asciiTheme="majorHAnsi" w:eastAsiaTheme="minorEastAsia" w:hAnsiTheme="majorHAnsi" w:cstheme="majorHAnsi" w:hint="eastAsia"/>
            <w:b/>
            <w:sz w:val="21"/>
            <w:szCs w:val="21"/>
          </w:rPr>
          <w:delText>【</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w:delText>
        </w:r>
      </w:del>
    </w:p>
    <w:p w14:paraId="7C2CF9DA" w14:textId="77777777" w:rsidR="00245895" w:rsidRPr="005C5EE4" w:rsidRDefault="00FD0B98">
      <w:pPr>
        <w:spacing w:beforeLines="100" w:before="240" w:afterLines="100" w:after="240" w:line="360" w:lineRule="auto"/>
        <w:ind w:leftChars="354" w:left="850" w:rightChars="400" w:right="960"/>
        <w:rPr>
          <w:del w:id="11" w:author="Author" w:date="2023-12-14T17:11:00Z"/>
          <w:rFonts w:asciiTheme="majorHAnsi" w:eastAsiaTheme="minorEastAsia" w:hAnsiTheme="majorHAnsi" w:cstheme="majorHAnsi"/>
          <w:sz w:val="21"/>
          <w:szCs w:val="21"/>
        </w:rPr>
      </w:pPr>
      <w:del w:id="12" w:author="Author" w:date="2023-12-14T17:11:00Z">
        <w:r w:rsidRPr="005C5EE4">
          <w:rPr>
            <w:rFonts w:asciiTheme="majorHAnsi" w:eastAsiaTheme="minorEastAsia" w:hAnsiTheme="majorHAnsi" w:cstheme="majorHAnsi"/>
            <w:sz w:val="21"/>
            <w:szCs w:val="21"/>
          </w:rPr>
          <w:delText>地址：</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647A257E" w14:textId="77777777" w:rsidR="00245895" w:rsidRPr="005C5EE4" w:rsidRDefault="00FD0B98">
      <w:pPr>
        <w:spacing w:beforeLines="100" w:before="240" w:afterLines="100" w:after="240" w:line="360" w:lineRule="auto"/>
        <w:ind w:leftChars="354" w:left="850" w:rightChars="400" w:right="960"/>
        <w:rPr>
          <w:del w:id="13" w:author="Author" w:date="2023-12-14T17:11:00Z"/>
          <w:rFonts w:asciiTheme="majorHAnsi" w:eastAsiaTheme="minorEastAsia" w:hAnsiTheme="majorHAnsi" w:cstheme="majorHAnsi"/>
          <w:sz w:val="21"/>
          <w:szCs w:val="21"/>
        </w:rPr>
      </w:pPr>
      <w:del w:id="14" w:author="Author" w:date="2023-12-14T17:11:00Z">
        <w:r w:rsidRPr="005C5EE4">
          <w:rPr>
            <w:rFonts w:asciiTheme="majorHAnsi" w:eastAsiaTheme="minorEastAsia" w:hAnsiTheme="majorHAnsi" w:cstheme="majorHAnsi"/>
            <w:sz w:val="21"/>
            <w:szCs w:val="21"/>
          </w:rPr>
          <w:delText>联系人：</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hint="eastAsia"/>
            <w:sz w:val="21"/>
            <w:szCs w:val="21"/>
          </w:rPr>
          <w:delText>】</w:delText>
        </w:r>
      </w:del>
    </w:p>
    <w:p w14:paraId="3CFD3202" w14:textId="77777777" w:rsidR="00245895" w:rsidRPr="005C5EE4" w:rsidRDefault="00FD0B98">
      <w:pPr>
        <w:spacing w:beforeLines="100" w:before="240" w:afterLines="100" w:after="240" w:line="360" w:lineRule="auto"/>
        <w:ind w:leftChars="354" w:left="850" w:rightChars="400" w:right="960"/>
        <w:rPr>
          <w:del w:id="15" w:author="Author" w:date="2023-12-14T17:11:00Z"/>
          <w:rFonts w:asciiTheme="majorHAnsi" w:eastAsiaTheme="minorEastAsia" w:hAnsiTheme="majorHAnsi" w:cstheme="majorHAnsi"/>
          <w:sz w:val="21"/>
          <w:szCs w:val="21"/>
        </w:rPr>
      </w:pPr>
      <w:del w:id="16" w:author="Author" w:date="2023-12-14T17:11:00Z">
        <w:r w:rsidRPr="005C5EE4">
          <w:rPr>
            <w:rFonts w:asciiTheme="majorHAnsi" w:eastAsiaTheme="minorEastAsia" w:hAnsiTheme="majorHAnsi" w:cstheme="majorHAnsi"/>
            <w:sz w:val="21"/>
            <w:szCs w:val="21"/>
          </w:rPr>
          <w:delText>电话：</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58744B65" w14:textId="77777777" w:rsidR="00245895" w:rsidRPr="005C5EE4" w:rsidRDefault="00FD0B98">
      <w:pPr>
        <w:spacing w:beforeLines="100" w:before="240" w:afterLines="100" w:after="240" w:line="360" w:lineRule="auto"/>
        <w:ind w:leftChars="354" w:left="850" w:rightChars="400" w:right="960"/>
        <w:rPr>
          <w:del w:id="17" w:author="Author" w:date="2023-12-14T17:11:00Z"/>
          <w:rFonts w:asciiTheme="majorHAnsi" w:eastAsiaTheme="minorEastAsia" w:hAnsiTheme="majorHAnsi" w:cstheme="majorHAnsi"/>
          <w:sz w:val="21"/>
          <w:szCs w:val="21"/>
        </w:rPr>
      </w:pPr>
      <w:del w:id="18" w:author="Author" w:date="2023-12-14T17:11:00Z">
        <w:r w:rsidRPr="005C5EE4">
          <w:rPr>
            <w:rFonts w:asciiTheme="majorHAnsi" w:eastAsiaTheme="minorEastAsia" w:hAnsiTheme="majorHAnsi" w:cstheme="majorHAnsi"/>
            <w:sz w:val="21"/>
            <w:szCs w:val="21"/>
          </w:rPr>
          <w:delText>电子邮件：</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007D4546" w14:textId="77777777" w:rsidR="00245895" w:rsidRPr="005C5EE4" w:rsidRDefault="00245895">
      <w:pPr>
        <w:spacing w:beforeLines="100" w:before="240" w:afterLines="100" w:after="240" w:line="360" w:lineRule="auto"/>
        <w:ind w:leftChars="354" w:left="850" w:rightChars="400" w:right="960"/>
        <w:rPr>
          <w:del w:id="19" w:author="Author" w:date="2023-12-14T17:11:00Z"/>
          <w:rFonts w:asciiTheme="majorHAnsi" w:eastAsiaTheme="minorEastAsia" w:hAnsiTheme="majorHAnsi" w:cstheme="majorHAnsi"/>
          <w:b/>
          <w:sz w:val="21"/>
          <w:szCs w:val="21"/>
        </w:rPr>
      </w:pPr>
    </w:p>
    <w:p w14:paraId="00873879" w14:textId="77777777" w:rsidR="00421B93" w:rsidRDefault="00D250D4">
      <w:pPr>
        <w:spacing w:beforeLines="100" w:before="240" w:afterLines="100" w:after="240" w:line="360" w:lineRule="auto"/>
        <w:ind w:leftChars="354" w:left="850" w:rightChars="400" w:right="960"/>
        <w:rPr>
          <w:ins w:id="20" w:author="Author" w:date="2023-12-14T17:11:00Z"/>
          <w:rFonts w:asciiTheme="majorHAnsi" w:eastAsiaTheme="minorEastAsia" w:hAnsiTheme="majorHAnsi" w:cstheme="majorHAnsi"/>
          <w:b/>
          <w:sz w:val="21"/>
          <w:szCs w:val="21"/>
        </w:rPr>
      </w:pPr>
      <w:ins w:id="21" w:author="Author" w:date="2023-12-14T17:11:00Z">
        <w:r>
          <w:rPr>
            <w:rFonts w:asciiTheme="majorHAnsi" w:eastAsiaTheme="minorEastAsia" w:hAnsiTheme="majorHAnsi" w:cstheme="majorHAnsi"/>
            <w:b/>
            <w:sz w:val="21"/>
            <w:szCs w:val="21"/>
          </w:rPr>
          <w:t>用户方：</w:t>
        </w:r>
        <w:r>
          <w:rPr>
            <w:rFonts w:asciiTheme="majorHAnsi" w:eastAsiaTheme="minorEastAsia" w:hAnsiTheme="majorHAnsi" w:cstheme="majorHAnsi" w:hint="eastAsia"/>
            <w:b/>
            <w:sz w:val="21"/>
            <w:szCs w:val="21"/>
          </w:rPr>
          <w:t>【</w:t>
        </w:r>
        <w:r>
          <w:rPr>
            <w:rFonts w:hint="eastAsia"/>
          </w:rPr>
          <w:t xml:space="preserve"> </w:t>
        </w:r>
        <w:r>
          <w:rPr>
            <w:rFonts w:hint="eastAsia"/>
            <w:sz w:val="21"/>
            <w:szCs w:val="21"/>
          </w:rPr>
          <w:t>商予科技（北京）有限公司</w:t>
        </w:r>
        <w:r>
          <w:rPr>
            <w:rFonts w:hint="eastAsia"/>
            <w:sz w:val="21"/>
            <w:szCs w:val="21"/>
          </w:rPr>
          <w:t xml:space="preserve"> </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w:t>
        </w:r>
      </w:ins>
    </w:p>
    <w:p w14:paraId="5E8E1C59" w14:textId="77777777" w:rsidR="00421B93" w:rsidRDefault="00D250D4">
      <w:pPr>
        <w:ind w:firstLineChars="400" w:firstLine="840"/>
        <w:rPr>
          <w:ins w:id="22" w:author="Author" w:date="2023-12-14T17:11:00Z"/>
          <w:rFonts w:asciiTheme="minorEastAsia" w:eastAsiaTheme="minorEastAsia" w:hAnsiTheme="minorEastAsia" w:cstheme="minorEastAsia"/>
          <w:sz w:val="21"/>
          <w:szCs w:val="21"/>
        </w:rPr>
      </w:pPr>
      <w:ins w:id="23" w:author="Author" w:date="2023-12-14T17:11:00Z">
        <w:r>
          <w:rPr>
            <w:rFonts w:asciiTheme="minorEastAsia" w:eastAsiaTheme="minorEastAsia" w:hAnsiTheme="minorEastAsia" w:cstheme="minorEastAsia" w:hint="eastAsia"/>
            <w:sz w:val="21"/>
            <w:szCs w:val="21"/>
          </w:rPr>
          <w:t>地址：【</w:t>
        </w:r>
        <w:r>
          <w:rPr>
            <w:rFonts w:hint="eastAsia"/>
            <w:sz w:val="21"/>
            <w:szCs w:val="21"/>
          </w:rPr>
          <w:t xml:space="preserve"> </w:t>
        </w:r>
        <w:r>
          <w:rPr>
            <w:sz w:val="21"/>
            <w:szCs w:val="21"/>
          </w:rPr>
          <w:t>北京市门头沟区石龙经济开发区永安路</w:t>
        </w:r>
        <w:r>
          <w:rPr>
            <w:sz w:val="21"/>
            <w:szCs w:val="21"/>
          </w:rPr>
          <w:t>20</w:t>
        </w:r>
        <w:r>
          <w:rPr>
            <w:sz w:val="21"/>
            <w:szCs w:val="21"/>
          </w:rPr>
          <w:t>号</w:t>
        </w:r>
        <w:r>
          <w:rPr>
            <w:sz w:val="21"/>
            <w:szCs w:val="21"/>
          </w:rPr>
          <w:t>3</w:t>
        </w:r>
        <w:r>
          <w:rPr>
            <w:sz w:val="21"/>
            <w:szCs w:val="21"/>
          </w:rPr>
          <w:t>号楼</w:t>
        </w:r>
        <w:r>
          <w:rPr>
            <w:sz w:val="21"/>
            <w:szCs w:val="21"/>
          </w:rPr>
          <w:t>A-T0847</w:t>
        </w:r>
        <w:r>
          <w:rPr>
            <w:sz w:val="21"/>
            <w:szCs w:val="21"/>
          </w:rPr>
          <w:t>室（集群注册）</w:t>
        </w:r>
        <w:r>
          <w:rPr>
            <w:rFonts w:hint="eastAsia"/>
            <w:sz w:val="20"/>
            <w:szCs w:val="20"/>
          </w:rPr>
          <w:t xml:space="preserve"> </w:t>
        </w:r>
        <w:r>
          <w:rPr>
            <w:rFonts w:asciiTheme="minorEastAsia" w:eastAsiaTheme="minorEastAsia" w:hAnsiTheme="minorEastAsia" w:cstheme="minorEastAsia" w:hint="eastAsia"/>
            <w:sz w:val="21"/>
            <w:szCs w:val="21"/>
          </w:rPr>
          <w:t>】</w:t>
        </w:r>
      </w:ins>
    </w:p>
    <w:p w14:paraId="0CE26A7D" w14:textId="77777777" w:rsidR="00421B93" w:rsidRDefault="00D250D4">
      <w:pPr>
        <w:spacing w:beforeLines="100" w:before="240" w:afterLines="100" w:after="240" w:line="360" w:lineRule="auto"/>
        <w:ind w:leftChars="354" w:left="850" w:rightChars="400" w:right="960"/>
        <w:rPr>
          <w:ins w:id="24" w:author="Author" w:date="2023-12-14T17:11:00Z"/>
          <w:rFonts w:asciiTheme="majorHAnsi" w:eastAsiaTheme="minorEastAsia" w:hAnsiTheme="majorHAnsi" w:cstheme="majorHAnsi"/>
          <w:sz w:val="21"/>
          <w:szCs w:val="21"/>
        </w:rPr>
      </w:pPr>
      <w:ins w:id="25" w:author="Author" w:date="2023-12-14T17:11:00Z">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李滔</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ins>
    </w:p>
    <w:p w14:paraId="651BE86B" w14:textId="77777777" w:rsidR="00421B93" w:rsidRDefault="00D250D4">
      <w:pPr>
        <w:spacing w:beforeLines="100" w:before="240" w:afterLines="100" w:after="240" w:line="360" w:lineRule="auto"/>
        <w:ind w:leftChars="354" w:left="850" w:rightChars="400" w:right="960"/>
        <w:rPr>
          <w:ins w:id="26" w:author="Author" w:date="2023-12-14T17:11:00Z"/>
          <w:rFonts w:asciiTheme="majorHAnsi" w:eastAsiaTheme="minorEastAsia" w:hAnsiTheme="majorHAnsi" w:cstheme="majorHAnsi"/>
          <w:sz w:val="21"/>
          <w:szCs w:val="21"/>
        </w:rPr>
      </w:pPr>
      <w:ins w:id="27" w:author="Author" w:date="2023-12-14T17:11:00Z">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inorEastAsia" w:eastAsiaTheme="minorEastAsia" w:hAnsiTheme="minorEastAsia" w:cstheme="minorEastAsia" w:hint="eastAsia"/>
            <w:sz w:val="21"/>
            <w:szCs w:val="21"/>
          </w:rPr>
          <w:t>15258838569</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ins>
    </w:p>
    <w:p w14:paraId="7AB034BF" w14:textId="77777777" w:rsidR="00421B93" w:rsidRDefault="00D250D4">
      <w:pPr>
        <w:spacing w:beforeLines="100" w:before="240" w:afterLines="100" w:after="240" w:line="360" w:lineRule="auto"/>
        <w:ind w:leftChars="354" w:left="850" w:rightChars="400" w:right="960"/>
        <w:rPr>
          <w:ins w:id="28" w:author="Author" w:date="2023-12-14T17:11:00Z"/>
          <w:rFonts w:asciiTheme="majorHAnsi" w:eastAsiaTheme="minorEastAsia" w:hAnsiTheme="majorHAnsi" w:cstheme="majorHAnsi"/>
          <w:sz w:val="21"/>
          <w:szCs w:val="21"/>
        </w:rPr>
      </w:pPr>
      <w:ins w:id="29" w:author="Author" w:date="2023-12-14T17:11:00Z">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宋体" w:hAnsi="宋体" w:cs="宋体" w:hint="eastAsia"/>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ins>
    </w:p>
    <w:p w14:paraId="54E48875" w14:textId="77777777" w:rsidR="00421B93" w:rsidRDefault="00421B93">
      <w:pPr>
        <w:spacing w:beforeLines="100" w:before="240" w:afterLines="100" w:after="240" w:line="360" w:lineRule="auto"/>
        <w:ind w:leftChars="354" w:left="850" w:rightChars="400" w:right="960"/>
        <w:rPr>
          <w:ins w:id="30" w:author="Author" w:date="2023-12-14T17:11:00Z"/>
          <w:rFonts w:asciiTheme="majorHAnsi" w:eastAsiaTheme="minorEastAsia" w:hAnsiTheme="majorHAnsi" w:cstheme="majorHAnsi"/>
          <w:b/>
          <w:sz w:val="21"/>
          <w:szCs w:val="21"/>
        </w:rPr>
      </w:pPr>
    </w:p>
    <w:p w14:paraId="5E53E11F" w14:textId="4CFA6B14" w:rsidR="00421B93" w:rsidRDefault="00D250D4">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服务方：</w:t>
      </w:r>
      <w:customXmlDelRangeStart w:id="31" w:author="Author" w:date="2023-12-14T17:11:00Z"/>
      <w:sdt>
        <w:sdtPr>
          <w:rPr>
            <w:rFonts w:asciiTheme="majorHAnsi" w:eastAsiaTheme="minorEastAsia" w:hAnsiTheme="majorHAnsi" w:cstheme="majorHAnsi"/>
            <w:b/>
            <w:sz w:val="21"/>
            <w:szCs w:val="21"/>
          </w:rPr>
          <w:id w:val="-1078432515"/>
          <w:placeholder>
            <w:docPart w:val="8D5CAE1143D14623BC5172E500ED0711"/>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DelRangeEnd w:id="31"/>
          <w:del w:id="32" w:author="Author" w:date="2023-12-14T17:11:00Z">
            <w:r w:rsidR="00FD0B98" w:rsidRPr="005C5EE4">
              <w:rPr>
                <w:rStyle w:val="PlaceholderText"/>
                <w:rFonts w:hint="eastAsia"/>
                <w:color w:val="auto"/>
              </w:rPr>
              <w:delText>请选择</w:delText>
            </w:r>
          </w:del>
          <w:customXmlDelRangeStart w:id="33" w:author="Author" w:date="2023-12-14T17:11:00Z"/>
        </w:sdtContent>
      </w:sdt>
      <w:customXmlDelRangeEnd w:id="33"/>
      <w:customXmlInsRangeStart w:id="34" w:author="Author" w:date="2023-12-14T17:11:00Z"/>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InsRangeEnd w:id="34"/>
          <w:ins w:id="35" w:author="Author" w:date="2023-12-14T17:11:00Z">
            <w:r w:rsidR="00A3509C">
              <w:rPr>
                <w:rFonts w:asciiTheme="majorHAnsi" w:eastAsiaTheme="minorEastAsia" w:hAnsiTheme="majorHAnsi" w:cstheme="majorHAnsi"/>
                <w:b/>
                <w:sz w:val="21"/>
                <w:szCs w:val="21"/>
              </w:rPr>
              <w:t>北京世纪互联宽带数据中心有限公司上海分公司</w:t>
            </w:r>
          </w:ins>
          <w:customXmlInsRangeStart w:id="36" w:author="Author" w:date="2023-12-14T17:11:00Z"/>
        </w:sdtContent>
      </w:sdt>
      <w:customXmlInsRangeEnd w:id="36"/>
    </w:p>
    <w:p w14:paraId="3DEACAE9" w14:textId="77777777" w:rsidR="00245895" w:rsidRPr="005C5EE4" w:rsidRDefault="00FD0B98">
      <w:pPr>
        <w:spacing w:beforeLines="100" w:before="240" w:afterLines="100" w:after="240" w:line="360" w:lineRule="auto"/>
        <w:ind w:leftChars="354" w:left="850" w:rightChars="400" w:right="960"/>
        <w:rPr>
          <w:del w:id="37" w:author="Author" w:date="2023-12-14T17:11:00Z"/>
          <w:rFonts w:asciiTheme="majorHAnsi" w:eastAsiaTheme="minorEastAsia" w:hAnsiTheme="majorHAnsi" w:cstheme="majorHAnsi"/>
          <w:sz w:val="21"/>
          <w:szCs w:val="21"/>
        </w:rPr>
      </w:pPr>
      <w:del w:id="38" w:author="Author" w:date="2023-12-14T17:11:00Z">
        <w:r w:rsidRPr="005C5EE4">
          <w:rPr>
            <w:rFonts w:asciiTheme="majorHAnsi" w:eastAsiaTheme="minorEastAsia" w:hAnsiTheme="majorHAnsi" w:cstheme="majorHAnsi"/>
            <w:sz w:val="21"/>
            <w:szCs w:val="21"/>
          </w:rPr>
          <w:delText>地址：</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73773504" w14:textId="77777777" w:rsidR="00245895" w:rsidRPr="005C5EE4" w:rsidRDefault="00FD0B98">
      <w:pPr>
        <w:spacing w:beforeLines="100" w:before="240" w:afterLines="100" w:after="240" w:line="360" w:lineRule="auto"/>
        <w:ind w:leftChars="354" w:left="850" w:rightChars="400" w:right="960"/>
        <w:rPr>
          <w:del w:id="39" w:author="Author" w:date="2023-12-14T17:11:00Z"/>
          <w:rFonts w:asciiTheme="majorHAnsi" w:eastAsiaTheme="minorEastAsia" w:hAnsiTheme="majorHAnsi" w:cstheme="majorHAnsi"/>
          <w:sz w:val="21"/>
          <w:szCs w:val="21"/>
        </w:rPr>
      </w:pPr>
      <w:del w:id="40" w:author="Author" w:date="2023-12-14T17:11:00Z">
        <w:r w:rsidRPr="005C5EE4">
          <w:rPr>
            <w:rFonts w:asciiTheme="majorHAnsi" w:eastAsiaTheme="minorEastAsia" w:hAnsiTheme="majorHAnsi" w:cstheme="majorHAnsi"/>
            <w:sz w:val="21"/>
            <w:szCs w:val="21"/>
          </w:rPr>
          <w:delText>联系人：</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3F39DBA1" w14:textId="77777777" w:rsidR="00245895" w:rsidRPr="005C5EE4" w:rsidRDefault="00FD0B98">
      <w:pPr>
        <w:spacing w:beforeLines="100" w:before="240" w:afterLines="100" w:after="240" w:line="360" w:lineRule="auto"/>
        <w:ind w:leftChars="354" w:left="850" w:rightChars="400" w:right="960"/>
        <w:rPr>
          <w:del w:id="41" w:author="Author" w:date="2023-12-14T17:11:00Z"/>
          <w:rFonts w:asciiTheme="majorHAnsi" w:eastAsiaTheme="minorEastAsia" w:hAnsiTheme="majorHAnsi" w:cstheme="majorHAnsi"/>
          <w:sz w:val="21"/>
          <w:szCs w:val="21"/>
        </w:rPr>
      </w:pPr>
      <w:del w:id="42" w:author="Author" w:date="2023-12-14T17:11:00Z">
        <w:r w:rsidRPr="005C5EE4">
          <w:rPr>
            <w:rFonts w:asciiTheme="majorHAnsi" w:eastAsiaTheme="minorEastAsia" w:hAnsiTheme="majorHAnsi" w:cstheme="majorHAnsi"/>
            <w:sz w:val="21"/>
            <w:szCs w:val="21"/>
          </w:rPr>
          <w:delText>电话：</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29AB8F06" w14:textId="77777777" w:rsidR="00245895" w:rsidRPr="005C5EE4" w:rsidRDefault="00FD0B98">
      <w:pPr>
        <w:spacing w:beforeLines="100" w:before="240" w:afterLines="100" w:after="240" w:line="360" w:lineRule="auto"/>
        <w:ind w:leftChars="354" w:left="850" w:rightChars="400" w:right="960"/>
        <w:rPr>
          <w:del w:id="43" w:author="Author" w:date="2023-12-14T17:11:00Z"/>
          <w:rFonts w:asciiTheme="majorHAnsi" w:eastAsiaTheme="minorEastAsia" w:hAnsiTheme="majorHAnsi" w:cstheme="majorHAnsi"/>
          <w:sz w:val="21"/>
          <w:szCs w:val="21"/>
        </w:rPr>
      </w:pPr>
      <w:del w:id="44" w:author="Author" w:date="2023-12-14T17:11:00Z">
        <w:r w:rsidRPr="005C5EE4">
          <w:rPr>
            <w:rFonts w:asciiTheme="majorHAnsi" w:eastAsiaTheme="minorEastAsia" w:hAnsiTheme="majorHAnsi" w:cstheme="majorHAnsi"/>
            <w:sz w:val="21"/>
            <w:szCs w:val="21"/>
          </w:rPr>
          <w:delText>电子邮件：</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sz w:val="21"/>
            <w:szCs w:val="21"/>
          </w:rPr>
          <w:delText>】</w:delText>
        </w:r>
      </w:del>
    </w:p>
    <w:p w14:paraId="359AA35C" w14:textId="77777777" w:rsidR="00245895" w:rsidRPr="005C5EE4" w:rsidRDefault="00245895">
      <w:pPr>
        <w:spacing w:beforeLines="100" w:before="240" w:afterLines="100" w:after="240" w:line="360" w:lineRule="auto"/>
        <w:ind w:leftChars="354" w:left="850" w:rightChars="400" w:right="960"/>
        <w:rPr>
          <w:del w:id="45" w:author="Author" w:date="2023-12-14T17:11:00Z"/>
          <w:rFonts w:asciiTheme="majorHAnsi" w:eastAsiaTheme="minorEastAsia" w:hAnsiTheme="majorHAnsi" w:cstheme="majorHAnsi"/>
          <w:b/>
          <w:sz w:val="21"/>
          <w:szCs w:val="21"/>
        </w:rPr>
      </w:pPr>
    </w:p>
    <w:p w14:paraId="52F03C53" w14:textId="77777777" w:rsidR="00421B93" w:rsidRDefault="00D250D4">
      <w:pPr>
        <w:spacing w:beforeLines="100" w:before="240" w:afterLines="100" w:after="240" w:line="360" w:lineRule="auto"/>
        <w:ind w:leftChars="354" w:left="850" w:rightChars="400" w:right="960"/>
        <w:rPr>
          <w:ins w:id="46" w:author="Author" w:date="2023-12-14T17:11:00Z"/>
          <w:rFonts w:asciiTheme="majorHAnsi" w:eastAsiaTheme="minorEastAsia" w:hAnsiTheme="majorHAnsi" w:cstheme="majorHAnsi"/>
          <w:sz w:val="21"/>
          <w:szCs w:val="21"/>
        </w:rPr>
      </w:pPr>
      <w:ins w:id="47" w:author="Author" w:date="2023-12-14T17:11:00Z">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inorEastAsia" w:eastAsiaTheme="minorEastAsia" w:hAnsiTheme="minorEastAsia" w:cstheme="minorEastAsia" w:hint="eastAsia"/>
            <w:sz w:val="21"/>
            <w:szCs w:val="21"/>
          </w:rPr>
          <w:t xml:space="preserve">上海宝山区纪蕰路588号  </w:t>
        </w:r>
        <w:r>
          <w:rPr>
            <w:rFonts w:asciiTheme="majorHAnsi" w:eastAsiaTheme="minorEastAsia" w:hAnsiTheme="majorHAnsi" w:cstheme="majorHAnsi"/>
            <w:sz w:val="21"/>
            <w:szCs w:val="21"/>
          </w:rPr>
          <w:t>】</w:t>
        </w:r>
      </w:ins>
    </w:p>
    <w:p w14:paraId="654722BA" w14:textId="77777777" w:rsidR="00421B93" w:rsidRDefault="00D250D4">
      <w:pPr>
        <w:spacing w:beforeLines="100" w:before="240" w:afterLines="100" w:after="240" w:line="360" w:lineRule="auto"/>
        <w:ind w:leftChars="354" w:left="850" w:rightChars="400" w:right="960"/>
        <w:rPr>
          <w:ins w:id="48" w:author="Author" w:date="2023-12-14T17:11:00Z"/>
          <w:rFonts w:asciiTheme="majorHAnsi" w:eastAsiaTheme="minorEastAsia" w:hAnsiTheme="majorHAnsi" w:cstheme="majorHAnsi"/>
          <w:sz w:val="21"/>
          <w:szCs w:val="21"/>
        </w:rPr>
      </w:pPr>
      <w:ins w:id="49" w:author="Author" w:date="2023-12-14T17:11:00Z">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color w:val="000000" w:themeColor="text1"/>
            <w:sz w:val="21"/>
            <w:szCs w:val="21"/>
          </w:rPr>
          <w:t>代玉</w:t>
        </w:r>
        <w:r>
          <w:rPr>
            <w:rFonts w:asciiTheme="majorHAnsi" w:eastAsiaTheme="minorEastAsia" w:hAnsiTheme="majorHAnsi" w:cstheme="majorHAnsi" w:hint="eastAsia"/>
            <w:color w:val="000000" w:themeColor="text1"/>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ins>
    </w:p>
    <w:p w14:paraId="750C2CF5" w14:textId="77777777" w:rsidR="00421B93" w:rsidRDefault="00D250D4">
      <w:pPr>
        <w:spacing w:beforeLines="100" w:before="240" w:afterLines="100" w:after="240" w:line="360" w:lineRule="auto"/>
        <w:ind w:leftChars="354" w:left="850" w:rightChars="400" w:right="960"/>
        <w:rPr>
          <w:ins w:id="50" w:author="Author" w:date="2023-12-14T17:11:00Z"/>
          <w:rFonts w:asciiTheme="majorHAnsi" w:eastAsiaTheme="minorEastAsia" w:hAnsiTheme="majorHAnsi" w:cstheme="majorHAnsi"/>
          <w:sz w:val="21"/>
          <w:szCs w:val="21"/>
        </w:rPr>
      </w:pPr>
      <w:bookmarkStart w:id="51" w:name="_GoBack"/>
      <w:bookmarkEnd w:id="51"/>
      <w:ins w:id="52" w:author="Author" w:date="2023-12-14T17:11:00Z">
        <w:r>
          <w:rPr>
            <w:rFonts w:asciiTheme="majorHAnsi" w:eastAsiaTheme="minorEastAsia" w:hAnsiTheme="majorHAnsi" w:cstheme="majorHAnsi"/>
            <w:sz w:val="21"/>
            <w:szCs w:val="21"/>
          </w:rPr>
          <w:lastRenderedPageBreak/>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hAnsiTheme="majorHAnsi" w:cs="Arial"/>
            <w:color w:val="000000" w:themeColor="text1"/>
            <w:sz w:val="21"/>
            <w:szCs w:val="21"/>
            <w:lang w:bidi="ar"/>
          </w:rPr>
          <w:t>13155180811</w:t>
        </w:r>
        <w:r>
          <w:rPr>
            <w:rFonts w:asciiTheme="majorHAnsi" w:hAnsiTheme="majorHAnsi" w:cs="Arial" w:hint="eastAsia"/>
            <w:color w:val="000000" w:themeColor="text1"/>
            <w:sz w:val="21"/>
            <w:szCs w:val="21"/>
            <w:lang w:bidi="ar"/>
          </w:rPr>
          <w:t xml:space="preserve">   </w:t>
        </w:r>
        <w:r>
          <w:rPr>
            <w:rFonts w:asciiTheme="majorHAnsi" w:eastAsiaTheme="minorEastAsia" w:hAnsiTheme="majorHAnsi" w:cstheme="majorHAnsi"/>
            <w:sz w:val="21"/>
            <w:szCs w:val="21"/>
          </w:rPr>
          <w:t>】</w:t>
        </w:r>
      </w:ins>
    </w:p>
    <w:p w14:paraId="6F25A8B7" w14:textId="77777777" w:rsidR="00421B93" w:rsidRDefault="00D250D4">
      <w:pPr>
        <w:spacing w:beforeLines="100" w:before="240" w:afterLines="100" w:after="240" w:line="360" w:lineRule="auto"/>
        <w:ind w:leftChars="354" w:left="850" w:rightChars="400" w:right="960"/>
        <w:rPr>
          <w:ins w:id="53" w:author="Author" w:date="2023-12-14T17:11:00Z"/>
          <w:rFonts w:asciiTheme="majorHAnsi" w:eastAsiaTheme="minorEastAsia" w:hAnsiTheme="majorHAnsi" w:cstheme="majorHAnsi"/>
          <w:sz w:val="21"/>
          <w:szCs w:val="21"/>
        </w:rPr>
      </w:pPr>
      <w:ins w:id="54" w:author="Author" w:date="2023-12-14T17:11:00Z">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sidR="00A3509C">
          <w:fldChar w:fldCharType="begin"/>
        </w:r>
        <w:r w:rsidR="00A3509C">
          <w:instrText xml:space="preserve"> HYPERLINK "mailto:dai.yu3@neolink.com" </w:instrText>
        </w:r>
        <w:r w:rsidR="00A3509C">
          <w:fldChar w:fldCharType="separate"/>
        </w:r>
        <w:r>
          <w:rPr>
            <w:rStyle w:val="Hyperlink"/>
            <w:rFonts w:asciiTheme="majorHAnsi" w:hAnsiTheme="majorHAnsi" w:cs="Arial"/>
            <w:color w:val="000000" w:themeColor="text1"/>
            <w:sz w:val="21"/>
            <w:szCs w:val="21"/>
          </w:rPr>
          <w:t>dai.yu3@neolink.com</w:t>
        </w:r>
        <w:r w:rsidR="00A3509C">
          <w:rPr>
            <w:rStyle w:val="Hyperlink"/>
            <w:rFonts w:asciiTheme="majorHAnsi" w:hAnsiTheme="majorHAnsi" w:cs="Arial"/>
            <w:color w:val="000000" w:themeColor="text1"/>
            <w:sz w:val="21"/>
            <w:szCs w:val="21"/>
          </w:rPr>
          <w:fldChar w:fldCharType="end"/>
        </w:r>
        <w:r>
          <w:rPr>
            <w:rFonts w:asciiTheme="majorHAnsi" w:eastAsiaTheme="minorEastAsia" w:hAnsiTheme="majorHAnsi" w:cstheme="majorHAnsi"/>
            <w:sz w:val="21"/>
            <w:szCs w:val="21"/>
          </w:rPr>
          <w:t>】</w:t>
        </w:r>
      </w:ins>
    </w:p>
    <w:p w14:paraId="12C65C1C" w14:textId="77777777" w:rsidR="00421B93" w:rsidRDefault="00421B93">
      <w:pPr>
        <w:spacing w:beforeLines="100" w:before="240" w:afterLines="100" w:after="240" w:line="360" w:lineRule="auto"/>
        <w:ind w:leftChars="354" w:left="850" w:rightChars="400" w:right="960"/>
        <w:rPr>
          <w:ins w:id="55" w:author="Author" w:date="2023-12-14T17:11:00Z"/>
          <w:rFonts w:asciiTheme="majorHAnsi" w:eastAsiaTheme="minorEastAsia" w:hAnsiTheme="majorHAnsi" w:cstheme="majorHAnsi"/>
          <w:b/>
          <w:sz w:val="21"/>
          <w:szCs w:val="21"/>
        </w:rPr>
      </w:pPr>
    </w:p>
    <w:p w14:paraId="5EC859BD" w14:textId="77777777" w:rsidR="00421B93" w:rsidRDefault="00D250D4">
      <w:pPr>
        <w:spacing w:beforeLines="100" w:before="240" w:afterLines="100" w:after="240" w:line="360" w:lineRule="auto"/>
        <w:ind w:leftChars="354" w:left="850" w:rightChars="400" w:right="960"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本协议由【</w:t>
      </w:r>
      <w:r>
        <w:rPr>
          <w:rFonts w:asciiTheme="minorEastAsia" w:eastAsiaTheme="minorEastAsia" w:hAnsiTheme="minorEastAsia" w:cstheme="minorEastAsia" w:hint="eastAsia"/>
          <w:b/>
          <w:bCs/>
          <w:sz w:val="21"/>
          <w:szCs w:val="21"/>
        </w:rPr>
        <w:t xml:space="preserve"> </w:t>
      </w:r>
      <w:ins w:id="56" w:author="Author" w:date="2023-12-14T17:11:00Z">
        <w:r>
          <w:rPr>
            <w:rFonts w:hint="eastAsia"/>
            <w:b/>
            <w:bCs/>
            <w:sz w:val="21"/>
            <w:szCs w:val="21"/>
          </w:rPr>
          <w:t>商予科技（北京）有限公司</w:t>
        </w:r>
      </w:ins>
      <w:r>
        <w:rPr>
          <w:rFonts w:hint="eastAsia"/>
          <w:b/>
          <w:bCs/>
          <w:sz w:val="21"/>
          <w:szCs w:val="21"/>
        </w:rPr>
        <w:t xml:space="preserve"> </w:t>
      </w:r>
      <w:r>
        <w:rPr>
          <w:rFonts w:asciiTheme="minorEastAsia" w:eastAsiaTheme="minorEastAsia" w:hAnsiTheme="minorEastAsia" w:cstheme="minorEastAsia" w:hint="eastAsia"/>
          <w:sz w:val="21"/>
          <w:szCs w:val="21"/>
        </w:rPr>
        <w:t xml:space="preserve"> 】（以下简称“</w:t>
      </w:r>
      <w:r>
        <w:rPr>
          <w:rFonts w:asciiTheme="minorEastAsia" w:eastAsiaTheme="minorEastAsia" w:hAnsiTheme="minorEastAsia" w:cstheme="minorEastAsia" w:hint="eastAsia"/>
          <w:b/>
          <w:sz w:val="21"/>
          <w:szCs w:val="21"/>
        </w:rPr>
        <w:t>用户方</w:t>
      </w:r>
      <w:r>
        <w:rPr>
          <w:rFonts w:asciiTheme="minorEastAsia" w:eastAsiaTheme="minorEastAsia" w:hAnsiTheme="minorEastAsia" w:cstheme="minorEastAsia" w:hint="eastAsia"/>
          <w:sz w:val="21"/>
          <w:szCs w:val="21"/>
        </w:rPr>
        <w:t xml:space="preserve">”）与【 </w:t>
      </w:r>
      <w:customXmlInsRangeStart w:id="57" w:author="Author" w:date="2023-12-14T17:11:00Z"/>
      <w:sdt>
        <w:sdtPr>
          <w:rPr>
            <w:rFonts w:asciiTheme="minorEastAsia" w:eastAsiaTheme="minorEastAsia" w:hAnsiTheme="minorEastAsia" w:cstheme="minorEastAsia" w:hint="eastAsia"/>
            <w:b/>
            <w:sz w:val="21"/>
            <w:szCs w:val="21"/>
          </w:rPr>
          <w:id w:val="1491220388"/>
          <w:placeholder>
            <w:docPart w:val="{160b4825-6c87-4147-a94b-ec7719f72ee0}"/>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InsRangeEnd w:id="57"/>
          <w:ins w:id="58" w:author="Author" w:date="2023-12-14T17:11:00Z">
            <w:r w:rsidR="00A3509C">
              <w:rPr>
                <w:rFonts w:asciiTheme="minorEastAsia" w:eastAsiaTheme="minorEastAsia" w:hAnsiTheme="minorEastAsia" w:cstheme="minorEastAsia" w:hint="eastAsia"/>
                <w:b/>
                <w:sz w:val="21"/>
                <w:szCs w:val="21"/>
              </w:rPr>
              <w:t>北京世纪互联宽带数据中心有限公司上海分公司</w:t>
            </w:r>
          </w:ins>
          <w:customXmlInsRangeStart w:id="59" w:author="Author" w:date="2023-12-14T17:11:00Z"/>
        </w:sdtContent>
      </w:sdt>
      <w:customXmlInsRangeEnd w:id="59"/>
      <w:r>
        <w:rPr>
          <w:rFonts w:asciiTheme="minorEastAsia" w:eastAsiaTheme="minorEastAsia" w:hAnsiTheme="minorEastAsia" w:cstheme="minorEastAsia" w:hint="eastAsia"/>
          <w:sz w:val="21"/>
          <w:szCs w:val="21"/>
        </w:rPr>
        <w:t xml:space="preserve"> 】（以下简称“</w:t>
      </w:r>
      <w:r>
        <w:rPr>
          <w:rFonts w:asciiTheme="minorEastAsia" w:eastAsiaTheme="minorEastAsia" w:hAnsiTheme="minorEastAsia" w:cstheme="minorEastAsia" w:hint="eastAsia"/>
          <w:b/>
          <w:sz w:val="21"/>
          <w:szCs w:val="21"/>
        </w:rPr>
        <w:t>服务方</w:t>
      </w:r>
      <w:r>
        <w:rPr>
          <w:rFonts w:asciiTheme="minorEastAsia" w:eastAsiaTheme="minorEastAsia" w:hAnsiTheme="minorEastAsia" w:cstheme="minorEastAsia" w:hint="eastAsia"/>
          <w:sz w:val="21"/>
          <w:szCs w:val="21"/>
        </w:rPr>
        <w:t>”）签署。</w:t>
      </w:r>
    </w:p>
    <w:p w14:paraId="47279102" w14:textId="77777777" w:rsidR="00421B93" w:rsidRDefault="00D250D4">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br w:type="page"/>
      </w:r>
    </w:p>
    <w:p w14:paraId="53F2E267" w14:textId="77777777" w:rsidR="00421B93" w:rsidRDefault="00D250D4">
      <w:pPr>
        <w:jc w:val="center"/>
        <w:rPr>
          <w:rFonts w:asciiTheme="majorHAnsi" w:eastAsiaTheme="minorEastAsia" w:hAnsiTheme="majorHAnsi" w:cstheme="majorHAnsi"/>
          <w:b/>
          <w:sz w:val="18"/>
          <w:szCs w:val="21"/>
        </w:rPr>
      </w:pPr>
      <w:r>
        <w:rPr>
          <w:rFonts w:asciiTheme="majorHAnsi" w:eastAsiaTheme="minorEastAsia" w:hAnsiTheme="majorHAnsi" w:cstheme="majorHAnsi"/>
          <w:b/>
          <w:sz w:val="22"/>
          <w:szCs w:val="21"/>
        </w:rPr>
        <w:lastRenderedPageBreak/>
        <w:t>互联网信息安全责任书</w:t>
      </w:r>
    </w:p>
    <w:p w14:paraId="27E459BE" w14:textId="77777777" w:rsidR="00421B93" w:rsidRDefault="00D250D4">
      <w:pPr>
        <w:ind w:firstLineChars="200" w:firstLine="360"/>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7E539D12"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68BDAD94"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4FB8F249"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煽动抗拒、破坏宪法和法律、行政法规实施的；</w:t>
      </w:r>
    </w:p>
    <w:p w14:paraId="0533CD77"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煽动颠覆国家政权，推翻社会主义制度的；</w:t>
      </w:r>
    </w:p>
    <w:p w14:paraId="2F5DF3C5"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危害国家安全，泄露国家机密的；</w:t>
      </w:r>
    </w:p>
    <w:p w14:paraId="425DA67B"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煽动分裂国家、破坏国家统一的；</w:t>
      </w:r>
    </w:p>
    <w:p w14:paraId="1DC89554"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宣扬恐怖主义、极端主义，煽动民族仇恨、民族歧视，破坏民族团结的；</w:t>
      </w:r>
    </w:p>
    <w:p w14:paraId="3315666C"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捏造或者歪曲事实，散布谣言，扰乱社会秩序，破坏社会稳定的；</w:t>
      </w:r>
    </w:p>
    <w:p w14:paraId="57070BD5"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破坏国家宗教政策，宣扬邪教和封建迷信、淫秽、色情、赌博、暴力、凶杀、恐怖，教唆犯罪的；</w:t>
      </w:r>
    </w:p>
    <w:p w14:paraId="445DD8F9"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公然侮辱他人或者捏造事实诽谤他人，或侵害他人名誉、隐私、知识产权和其他合法权益的；</w:t>
      </w:r>
    </w:p>
    <w:p w14:paraId="5F59A631"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损害国家和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或者国家机关信誉和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或者利益的；</w:t>
      </w:r>
    </w:p>
    <w:p w14:paraId="0D49888F"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编造、传播虚假信息扰乱经济秩序和社会秩序的；</w:t>
      </w:r>
    </w:p>
    <w:p w14:paraId="590898DC" w14:textId="77777777" w:rsidR="00421B93" w:rsidRDefault="00D250D4">
      <w:pPr>
        <w:pStyle w:val="ListParagraph"/>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其他违反国家相关法律、行政法规和规章的。</w:t>
      </w:r>
    </w:p>
    <w:p w14:paraId="39DD11A1"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70FA21EE" w14:textId="77777777" w:rsidR="00421B93" w:rsidRDefault="00D250D4">
      <w:pPr>
        <w:pStyle w:val="ListParagraph"/>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未经允许，进入计算机信息网络或者使用计算机信息网络资源的；</w:t>
      </w:r>
    </w:p>
    <w:p w14:paraId="46F49C80" w14:textId="77777777" w:rsidR="00421B93" w:rsidRDefault="00D250D4">
      <w:pPr>
        <w:pStyle w:val="ListParagraph"/>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未经允许，对计算机信息网络功能进行删除、修改或者增加的；</w:t>
      </w:r>
    </w:p>
    <w:p w14:paraId="3124A9DA" w14:textId="77777777" w:rsidR="00421B93" w:rsidRDefault="00D250D4">
      <w:pPr>
        <w:pStyle w:val="ListParagraph"/>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未经允许，对计算机信息网络中存储、处理或者传输的数据和应用程序进行删除、修改或者增加的；</w:t>
      </w:r>
    </w:p>
    <w:p w14:paraId="6694D162" w14:textId="77777777" w:rsidR="00421B93" w:rsidRDefault="00D250D4">
      <w:pPr>
        <w:pStyle w:val="ListParagraph"/>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故意制作、传播计算机病毒等破坏性程序的；</w:t>
      </w:r>
    </w:p>
    <w:p w14:paraId="7631777D" w14:textId="77777777" w:rsidR="00421B93" w:rsidRDefault="00D250D4">
      <w:pPr>
        <w:pStyle w:val="ListParagraph"/>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其他危害计算机信息网络安全的。</w:t>
      </w:r>
    </w:p>
    <w:p w14:paraId="62C1DCE9"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4244C311" w14:textId="77777777" w:rsidR="00421B93" w:rsidRDefault="00D250D4">
      <w:pPr>
        <w:pStyle w:val="ListParagraph"/>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制定内部安全管理制度和操作规程，确定网络安全负责人，落实网络安全保护责任；</w:t>
      </w:r>
    </w:p>
    <w:p w14:paraId="62FC36A5" w14:textId="77777777" w:rsidR="00421B93" w:rsidRDefault="00D250D4">
      <w:pPr>
        <w:pStyle w:val="ListParagraph"/>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采取防范计算机病毒和网络攻击、网络侵入等危害网络安全行为的技术措施；</w:t>
      </w:r>
    </w:p>
    <w:p w14:paraId="00C93F1F" w14:textId="77777777" w:rsidR="00421B93" w:rsidRDefault="00D250D4">
      <w:pPr>
        <w:pStyle w:val="ListParagraph"/>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4387404F" w14:textId="77777777" w:rsidR="00421B93" w:rsidRDefault="00D250D4">
      <w:pPr>
        <w:pStyle w:val="ListParagraph"/>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采取数据分类、重要数据备份和加密等措施。</w:t>
      </w:r>
    </w:p>
    <w:p w14:paraId="36BAEB72"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网站未取得工信</w:t>
      </w:r>
      <w:r>
        <w:rPr>
          <w:rFonts w:asciiTheme="majorHAnsi" w:eastAsiaTheme="minorEastAsia" w:hAnsiTheme="majorHAnsi" w:cstheme="majorHAnsi"/>
          <w:sz w:val="18"/>
          <w:szCs w:val="21"/>
        </w:rPr>
        <w:t>ICP</w:t>
      </w:r>
      <w:r>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Pr>
          <w:rFonts w:asciiTheme="majorHAnsi" w:eastAsiaTheme="minorEastAsia" w:hAnsiTheme="majorHAnsi" w:cstheme="majorHAnsi"/>
          <w:sz w:val="18"/>
          <w:szCs w:val="21"/>
        </w:rPr>
        <w:t>BBS</w:t>
      </w:r>
      <w:r>
        <w:rPr>
          <w:rFonts w:asciiTheme="majorHAnsi" w:eastAsiaTheme="minorEastAsia" w:hAnsiTheme="majorHAnsi" w:cstheme="majorHAnsi"/>
          <w:sz w:val="18"/>
          <w:szCs w:val="21"/>
        </w:rPr>
        <w:t>、聊天室等电子公告服务的，还需向当地通信管理局提供专项备案，且必须有专人负责安全管理，</w:t>
      </w:r>
      <w:r>
        <w:rPr>
          <w:rFonts w:asciiTheme="majorHAnsi" w:eastAsiaTheme="minorEastAsia" w:hAnsiTheme="majorHAnsi" w:cstheme="majorHAnsi"/>
          <w:sz w:val="18"/>
          <w:szCs w:val="21"/>
        </w:rPr>
        <w:t>24</w:t>
      </w:r>
      <w:r>
        <w:rPr>
          <w:rFonts w:asciiTheme="majorHAnsi" w:eastAsiaTheme="minorEastAsia" w:hAnsiTheme="majorHAnsi" w:cstheme="majorHAnsi"/>
          <w:sz w:val="18"/>
          <w:szCs w:val="21"/>
        </w:rPr>
        <w:t>小时进行检查监护。</w:t>
      </w:r>
    </w:p>
    <w:p w14:paraId="3BE74410"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322AF6E0"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54DB9C8"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01DCEF4C"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3D4EE95"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6AD197E8"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05BD7E98"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按照《工业和信息化部关于清理规范互联网网络接入服务市场的通知》（工信部信管函（</w:t>
      </w:r>
      <w:r>
        <w:rPr>
          <w:rFonts w:asciiTheme="majorHAnsi" w:eastAsiaTheme="minorEastAsia" w:hAnsiTheme="majorHAnsi" w:cstheme="majorHAnsi"/>
          <w:sz w:val="18"/>
          <w:szCs w:val="21"/>
        </w:rPr>
        <w:t>2017</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32</w:t>
      </w:r>
      <w:r>
        <w:rPr>
          <w:rFonts w:asciiTheme="majorHAnsi" w:eastAsiaTheme="minorEastAsia" w:hAnsiTheme="majorHAnsi" w:cstheme="majorHAnsi"/>
          <w:sz w:val="18"/>
          <w:szCs w:val="21"/>
        </w:rPr>
        <w:t>号）文件要求，不得将世纪互联的</w:t>
      </w:r>
      <w:r>
        <w:rPr>
          <w:rFonts w:asciiTheme="majorHAnsi" w:eastAsiaTheme="minorEastAsia" w:hAnsiTheme="majorHAnsi" w:cstheme="majorHAnsi"/>
          <w:sz w:val="18"/>
          <w:szCs w:val="21"/>
        </w:rPr>
        <w:t>IP</w:t>
      </w:r>
      <w:r>
        <w:rPr>
          <w:rFonts w:asciiTheme="majorHAnsi" w:eastAsiaTheme="minorEastAsia" w:hAnsiTheme="majorHAnsi" w:cstheme="majorHAnsi"/>
          <w:sz w:val="18"/>
          <w:szCs w:val="21"/>
        </w:rPr>
        <w:t>地址、带宽等网络接入资源用于经营的</w:t>
      </w:r>
      <w:r>
        <w:rPr>
          <w:rFonts w:asciiTheme="majorHAnsi" w:eastAsiaTheme="minorEastAsia" w:hAnsiTheme="majorHAnsi" w:cstheme="majorHAnsi"/>
          <w:sz w:val="18"/>
          <w:szCs w:val="21"/>
        </w:rPr>
        <w:t>IDC</w:t>
      </w:r>
      <w:r>
        <w:rPr>
          <w:rFonts w:asciiTheme="majorHAnsi" w:eastAsiaTheme="minorEastAsia" w:hAnsiTheme="majorHAnsi" w:cstheme="majorHAnsi"/>
          <w:sz w:val="18"/>
          <w:szCs w:val="21"/>
        </w:rPr>
        <w:t>和</w:t>
      </w:r>
      <w:r>
        <w:rPr>
          <w:rFonts w:asciiTheme="majorHAnsi" w:eastAsiaTheme="minorEastAsia" w:hAnsiTheme="majorHAnsi" w:cstheme="majorHAnsi"/>
          <w:sz w:val="18"/>
          <w:szCs w:val="21"/>
        </w:rPr>
        <w:t>ISP</w:t>
      </w:r>
      <w:r>
        <w:rPr>
          <w:rFonts w:asciiTheme="majorHAnsi" w:eastAsiaTheme="minorEastAsia" w:hAnsiTheme="majorHAnsi" w:cstheme="majorHAnsi"/>
          <w:sz w:val="18"/>
          <w:szCs w:val="21"/>
        </w:rPr>
        <w:t>等业务，也不得转租或者无偿提供给第三方使用。</w:t>
      </w:r>
    </w:p>
    <w:p w14:paraId="51AE427E"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按照</w:t>
      </w:r>
      <w:r>
        <w:rPr>
          <w:rFonts w:asciiTheme="majorHAnsi" w:eastAsiaTheme="minorEastAsia" w:hAnsiTheme="majorHAnsi" w:cstheme="majorHAnsi" w:hint="eastAsia"/>
          <w:sz w:val="18"/>
          <w:szCs w:val="21"/>
        </w:rPr>
        <w:t>《关于整治虚拟货币“挖矿”活动的通知》（发改运行〔</w:t>
      </w:r>
      <w:r>
        <w:rPr>
          <w:rFonts w:asciiTheme="majorHAnsi" w:eastAsiaTheme="minorEastAsia" w:hAnsiTheme="majorHAnsi" w:cstheme="majorHAnsi" w:hint="eastAsia"/>
          <w:sz w:val="18"/>
          <w:szCs w:val="21"/>
        </w:rPr>
        <w:t>2021</w:t>
      </w:r>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1283</w:t>
      </w:r>
      <w:r>
        <w:rPr>
          <w:rFonts w:asciiTheme="majorHAnsi" w:eastAsiaTheme="minorEastAsia" w:hAnsiTheme="majorHAnsi" w:cstheme="majorHAnsi" w:hint="eastAsia"/>
          <w:sz w:val="18"/>
          <w:szCs w:val="21"/>
        </w:rPr>
        <w:t>号）等相关文件要求，不得涉及虚拟货币“挖矿”相关业务，不得存在任何虚拟货币“挖矿”行为。</w:t>
      </w:r>
    </w:p>
    <w:p w14:paraId="2539BB3C"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必须使用邮电部（工信部）国家公用电信网提供的国际出入口信道），必须做好安全防护、常态化进行安全检查及加固，避免因系统被劫持等造成被建立、使用非法</w:t>
      </w:r>
      <w:r>
        <w:rPr>
          <w:rFonts w:asciiTheme="majorHAnsi" w:eastAsiaTheme="minorEastAsia" w:hAnsiTheme="majorHAnsi" w:cstheme="majorHAnsi"/>
          <w:sz w:val="18"/>
          <w:szCs w:val="21"/>
        </w:rPr>
        <w:t>定</w:t>
      </w:r>
      <w:r>
        <w:rPr>
          <w:rFonts w:asciiTheme="majorHAnsi" w:eastAsiaTheme="minorEastAsia" w:hAnsiTheme="majorHAnsi" w:cstheme="majorHAnsi" w:hint="eastAsia"/>
          <w:sz w:val="18"/>
          <w:szCs w:val="21"/>
        </w:rPr>
        <w:t>信道进行国际访问。</w:t>
      </w:r>
    </w:p>
    <w:p w14:paraId="32D0B002"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如我司存在包括但不限于本责任书所提及的违法犯罪行为和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0AFD13F2" w14:textId="77777777" w:rsidR="00421B93" w:rsidRDefault="00D250D4">
      <w:pPr>
        <w:pStyle w:val="ListParagraph"/>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此责任书经互联网接入单位（即我司）签署后生效，并由世纪互联负责保管。</w:t>
      </w:r>
    </w:p>
    <w:p w14:paraId="29F2EEE0" w14:textId="77777777" w:rsidR="00421B93" w:rsidRDefault="00D250D4">
      <w:pPr>
        <w:ind w:firstLineChars="3300" w:firstLine="5940"/>
        <w:rPr>
          <w:rFonts w:asciiTheme="majorHAnsi" w:eastAsiaTheme="minorEastAsia" w:hAnsiTheme="majorHAnsi" w:cstheme="majorHAnsi"/>
          <w:sz w:val="18"/>
          <w:szCs w:val="21"/>
        </w:rPr>
      </w:pPr>
      <w:r>
        <w:rPr>
          <w:rFonts w:asciiTheme="majorHAnsi" w:eastAsiaTheme="minorEastAsia" w:hAnsiTheme="majorHAnsi" w:cstheme="majorHAnsi"/>
          <w:sz w:val="18"/>
          <w:szCs w:val="21"/>
        </w:rPr>
        <w:lastRenderedPageBreak/>
        <w:t>用户方（盖章）：</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ins w:id="60" w:author="Author" w:date="2023-12-14T17:11:00Z">
        <w:r>
          <w:rPr>
            <w:rFonts w:hint="eastAsia"/>
            <w:sz w:val="21"/>
            <w:szCs w:val="21"/>
          </w:rPr>
          <w:t>商予科技（北京）有限公司</w:t>
        </w:r>
      </w:ins>
      <w:r>
        <w:rPr>
          <w:rFonts w:hint="eastAsia"/>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67C2D78C" w14:textId="77777777" w:rsidR="00421B93" w:rsidRDefault="00D250D4">
      <w:pPr>
        <w:ind w:firstLineChars="3300" w:firstLine="5940"/>
        <w:rPr>
          <w:rFonts w:asciiTheme="majorHAnsi" w:eastAsiaTheme="minorEastAsia" w:hAnsiTheme="majorHAnsi" w:cstheme="majorHAnsi"/>
          <w:sz w:val="21"/>
          <w:szCs w:val="21"/>
        </w:rPr>
      </w:pPr>
      <w:r>
        <w:rPr>
          <w:rFonts w:asciiTheme="majorHAnsi" w:eastAsiaTheme="minorEastAsia" w:hAnsiTheme="majorHAnsi" w:cstheme="majorHAnsi"/>
          <w:sz w:val="18"/>
          <w:szCs w:val="21"/>
        </w:rPr>
        <w:t>授权代表（签字）：</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p>
    <w:p w14:paraId="38D3FD56" w14:textId="77777777" w:rsidR="00421B93" w:rsidRDefault="00421B93">
      <w:pPr>
        <w:spacing w:line="360" w:lineRule="atLeast"/>
        <w:ind w:firstLineChars="1250" w:firstLine="2625"/>
        <w:rPr>
          <w:rFonts w:asciiTheme="majorHAnsi" w:eastAsiaTheme="minorEastAsia" w:hAnsiTheme="majorHAnsi" w:cstheme="majorHAnsi"/>
          <w:sz w:val="21"/>
          <w:szCs w:val="21"/>
        </w:rPr>
      </w:pPr>
    </w:p>
    <w:p w14:paraId="37AAA02A" w14:textId="77777777" w:rsidR="00421B93" w:rsidRDefault="00421B93">
      <w:pPr>
        <w:spacing w:line="360" w:lineRule="atLeast"/>
        <w:ind w:firstLineChars="1850" w:firstLine="4457"/>
        <w:rPr>
          <w:rFonts w:asciiTheme="majorHAnsi" w:eastAsiaTheme="minorEastAsia" w:hAnsiTheme="majorHAnsi" w:cstheme="majorHAnsi"/>
          <w:b/>
        </w:rPr>
      </w:pPr>
    </w:p>
    <w:p w14:paraId="27CF2F85" w14:textId="77777777" w:rsidR="00421B93" w:rsidRDefault="00D250D4">
      <w:pPr>
        <w:spacing w:line="360" w:lineRule="atLeast"/>
        <w:ind w:firstLineChars="1600" w:firstLine="3855"/>
        <w:rPr>
          <w:rFonts w:asciiTheme="majorHAnsi" w:hAnsiTheme="majorHAnsi" w:cstheme="majorHAnsi"/>
          <w:b/>
        </w:rPr>
      </w:pPr>
      <w:r>
        <w:rPr>
          <w:rFonts w:asciiTheme="majorHAnsi" w:eastAsiaTheme="minorEastAsia" w:hAnsiTheme="majorHAnsi" w:cstheme="majorHAnsi" w:hint="eastAsia"/>
          <w:b/>
        </w:rPr>
        <w:t>网站备案义务告知书</w:t>
      </w:r>
    </w:p>
    <w:p w14:paraId="525EC700" w14:textId="77777777" w:rsidR="00421B93" w:rsidRDefault="00D250D4">
      <w:pPr>
        <w:spacing w:line="440" w:lineRule="exact"/>
        <w:rPr>
          <w:rFonts w:asciiTheme="majorHAnsi" w:eastAsiaTheme="minorEastAsia" w:hAnsiTheme="majorHAnsi" w:cstheme="majorHAnsi"/>
          <w:b/>
          <w:sz w:val="22"/>
          <w:szCs w:val="21"/>
        </w:rPr>
      </w:pPr>
      <w:r>
        <w:rPr>
          <w:rFonts w:asciiTheme="majorHAnsi" w:eastAsiaTheme="minorEastAsia" w:hAnsiTheme="majorHAnsi" w:cstheme="majorHAnsi" w:hint="eastAsia"/>
          <w:b/>
          <w:sz w:val="22"/>
          <w:szCs w:val="21"/>
        </w:rPr>
        <w:t>尊敬的用户</w:t>
      </w:r>
      <w:r>
        <w:rPr>
          <w:rFonts w:asciiTheme="majorHAnsi" w:eastAsiaTheme="minorEastAsia" w:hAnsiTheme="majorHAnsi" w:cstheme="majorHAnsi"/>
          <w:b/>
          <w:sz w:val="22"/>
          <w:szCs w:val="21"/>
        </w:rPr>
        <w:t>:</w:t>
      </w:r>
    </w:p>
    <w:p w14:paraId="190521FF" w14:textId="77777777" w:rsidR="00421B93" w:rsidRDefault="00D250D4">
      <w:pPr>
        <w:spacing w:line="440" w:lineRule="exact"/>
        <w:ind w:firstLineChars="300" w:firstLine="540"/>
        <w:rPr>
          <w:rFonts w:asciiTheme="majorHAnsi" w:eastAsiaTheme="minorEastAsia" w:hAnsiTheme="majorHAnsi" w:cstheme="majorHAnsi"/>
          <w:sz w:val="18"/>
          <w:szCs w:val="21"/>
        </w:rPr>
      </w:pPr>
      <w:r>
        <w:rPr>
          <w:rFonts w:ascii="宋体" w:hAnsi="宋体" w:cstheme="majorHAnsi" w:hint="eastAsia"/>
          <w:sz w:val="18"/>
          <w:szCs w:val="18"/>
        </w:rPr>
        <w:t>根</w:t>
      </w:r>
      <w:r>
        <w:rPr>
          <w:rFonts w:asciiTheme="majorHAnsi" w:eastAsiaTheme="minorEastAsia" w:hAnsiTheme="majorHAnsi" w:cstheme="majorHAnsi" w:hint="eastAsia"/>
          <w:sz w:val="18"/>
          <w:szCs w:val="21"/>
        </w:rPr>
        <w:t>据</w:t>
      </w:r>
      <w:r>
        <w:rPr>
          <w:rFonts w:asciiTheme="majorHAnsi" w:eastAsiaTheme="minorEastAsia" w:hAnsiTheme="majorHAnsi" w:cstheme="majorHAnsi"/>
          <w:sz w:val="18"/>
          <w:szCs w:val="21"/>
        </w:rPr>
        <w:t>《非经营性互联网信息服务备案管理办法》</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原信息产业部令第</w:t>
      </w:r>
      <w:r>
        <w:rPr>
          <w:rFonts w:asciiTheme="majorHAnsi" w:eastAsiaTheme="minorEastAsia" w:hAnsiTheme="majorHAnsi" w:cstheme="majorHAnsi"/>
          <w:sz w:val="18"/>
          <w:szCs w:val="21"/>
        </w:rPr>
        <w:t>33</w:t>
      </w:r>
      <w:r>
        <w:rPr>
          <w:rFonts w:asciiTheme="majorHAnsi" w:eastAsiaTheme="minorEastAsia" w:hAnsiTheme="majorHAnsi" w:cstheme="majorHAnsi"/>
          <w:sz w:val="18"/>
          <w:szCs w:val="21"/>
        </w:rPr>
        <w:t>号</w:t>
      </w:r>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规定</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拟从事非经营性互联网信息服务的，应当向其住所所在地省通信管理局履行备案手续</w:t>
      </w:r>
      <w:r>
        <w:rPr>
          <w:rFonts w:asciiTheme="majorHAnsi" w:eastAsiaTheme="minorEastAsia" w:hAnsiTheme="majorHAnsi" w:cstheme="majorHAnsi" w:hint="eastAsia"/>
          <w:sz w:val="18"/>
          <w:szCs w:val="21"/>
        </w:rPr>
        <w:t>”。</w:t>
      </w:r>
      <w:r>
        <w:rPr>
          <w:rFonts w:asciiTheme="majorHAnsi" w:eastAsiaTheme="minorEastAsia" w:hAnsiTheme="majorHAnsi" w:cstheme="majorHAnsi"/>
          <w:sz w:val="18"/>
          <w:szCs w:val="21"/>
        </w:rPr>
        <w:t>“</w:t>
      </w:r>
      <w:r>
        <w:rPr>
          <w:rFonts w:asciiTheme="majorHAnsi" w:eastAsiaTheme="minorEastAsia" w:hAnsiTheme="majorHAnsi" w:cstheme="majorHAnsi" w:hint="eastAsia"/>
          <w:sz w:val="18"/>
          <w:szCs w:val="21"/>
        </w:rPr>
        <w:t>拟通过接入经营性互联网络从事非经营性互联网信息服务的，可以</w:t>
      </w:r>
      <w:r>
        <w:rPr>
          <w:rFonts w:asciiTheme="majorHAnsi" w:eastAsiaTheme="minorEastAsia" w:hAnsiTheme="majorHAnsi" w:cstheme="majorHAnsi"/>
          <w:sz w:val="18"/>
          <w:szCs w:val="21"/>
        </w:rPr>
        <w:t>委托</w:t>
      </w:r>
      <w:r>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Pr>
          <w:rFonts w:asciiTheme="majorHAnsi" w:eastAsiaTheme="minorEastAsia" w:hAnsiTheme="majorHAnsi" w:cstheme="majorHAnsi"/>
          <w:sz w:val="18"/>
          <w:szCs w:val="21"/>
        </w:rPr>
        <w:t>代为履行备案、备案变更、备案注销手续</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《计算机信息网络国际联网安全保护管理办法》</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公安部令第</w:t>
      </w:r>
      <w:r>
        <w:rPr>
          <w:rFonts w:asciiTheme="majorHAnsi" w:eastAsiaTheme="minorEastAsia" w:hAnsiTheme="majorHAnsi" w:cstheme="majorHAnsi"/>
          <w:sz w:val="18"/>
          <w:szCs w:val="21"/>
        </w:rPr>
        <w:t>33</w:t>
      </w:r>
      <w:r>
        <w:rPr>
          <w:rFonts w:asciiTheme="majorHAnsi" w:eastAsiaTheme="minorEastAsia" w:hAnsiTheme="majorHAnsi" w:cstheme="majorHAnsi"/>
          <w:sz w:val="18"/>
          <w:szCs w:val="21"/>
        </w:rPr>
        <w:t>号</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等</w:t>
      </w:r>
      <w:r>
        <w:rPr>
          <w:rFonts w:asciiTheme="majorHAnsi" w:eastAsiaTheme="minorEastAsia" w:hAnsiTheme="majorHAnsi" w:cstheme="majorHAnsi" w:hint="eastAsia"/>
          <w:sz w:val="18"/>
          <w:szCs w:val="21"/>
        </w:rPr>
        <w:t>相关</w:t>
      </w:r>
      <w:r>
        <w:rPr>
          <w:rFonts w:asciiTheme="majorHAnsi" w:eastAsiaTheme="minorEastAsia" w:hAnsiTheme="majorHAnsi" w:cstheme="majorHAnsi"/>
          <w:sz w:val="18"/>
          <w:szCs w:val="21"/>
        </w:rPr>
        <w:t>法律</w:t>
      </w:r>
      <w:r>
        <w:rPr>
          <w:rFonts w:asciiTheme="majorHAnsi" w:eastAsiaTheme="minorEastAsia" w:hAnsiTheme="majorHAnsi" w:cstheme="majorHAnsi" w:hint="eastAsia"/>
          <w:sz w:val="18"/>
          <w:szCs w:val="21"/>
        </w:rPr>
        <w:t>法规</w:t>
      </w:r>
      <w:r>
        <w:rPr>
          <w:rFonts w:asciiTheme="majorHAnsi" w:eastAsiaTheme="minorEastAsia" w:hAnsiTheme="majorHAnsi" w:cstheme="majorHAnsi"/>
          <w:sz w:val="18"/>
          <w:szCs w:val="21"/>
        </w:rPr>
        <w:t>文件</w:t>
      </w:r>
      <w:r>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Pr>
          <w:rFonts w:asciiTheme="majorHAnsi" w:eastAsiaTheme="minorEastAsia" w:hAnsiTheme="majorHAnsi" w:cstheme="majorHAnsi" w:hint="eastAsia"/>
          <w:sz w:val="18"/>
          <w:szCs w:val="21"/>
        </w:rPr>
        <w:t>30</w:t>
      </w:r>
      <w:r>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74F5E2B0" w14:textId="77777777" w:rsidR="00421B93" w:rsidRDefault="00D250D4">
      <w:pPr>
        <w:spacing w:line="440" w:lineRule="exact"/>
        <w:ind w:firstLineChars="200" w:firstLine="360"/>
        <w:rPr>
          <w:rFonts w:asciiTheme="majorHAnsi" w:eastAsiaTheme="minorEastAsia" w:hAnsiTheme="majorHAnsi" w:cstheme="majorHAnsi"/>
          <w:sz w:val="18"/>
          <w:szCs w:val="21"/>
        </w:rPr>
      </w:pPr>
      <w:r>
        <w:rPr>
          <w:rFonts w:asciiTheme="majorHAnsi" w:eastAsiaTheme="minorEastAsia" w:hAnsiTheme="majorHAnsi" w:cstheme="majorHAnsi" w:hint="eastAsia"/>
          <w:sz w:val="18"/>
          <w:szCs w:val="21"/>
        </w:rPr>
        <w:t>关于工业和信息化部（简称工信部）</w:t>
      </w:r>
      <w:r>
        <w:rPr>
          <w:rFonts w:asciiTheme="majorHAnsi" w:eastAsiaTheme="minorEastAsia" w:hAnsiTheme="majorHAnsi" w:cstheme="majorHAnsi" w:hint="eastAsia"/>
          <w:sz w:val="18"/>
          <w:szCs w:val="21"/>
        </w:rPr>
        <w:t>I</w:t>
      </w:r>
      <w:r>
        <w:rPr>
          <w:rFonts w:asciiTheme="majorHAnsi" w:eastAsiaTheme="minorEastAsia" w:hAnsiTheme="majorHAnsi" w:cstheme="majorHAnsi"/>
          <w:sz w:val="18"/>
          <w:szCs w:val="21"/>
        </w:rPr>
        <w:t>CP</w:t>
      </w:r>
      <w:r>
        <w:rPr>
          <w:rFonts w:asciiTheme="majorHAnsi" w:eastAsiaTheme="minorEastAsia" w:hAnsiTheme="majorHAnsi" w:cstheme="majorHAnsi"/>
          <w:sz w:val="18"/>
          <w:szCs w:val="21"/>
        </w:rPr>
        <w:t>备案</w:t>
      </w:r>
      <w:r>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Pr>
          <w:rFonts w:asciiTheme="majorHAnsi" w:eastAsiaTheme="minorEastAsia" w:hAnsiTheme="majorHAnsi" w:cstheme="majorHAnsi"/>
          <w:sz w:val="18"/>
          <w:szCs w:val="21"/>
        </w:rPr>
        <w:t>代为履行备案、备案变更、备案注销手续</w:t>
      </w:r>
      <w:r>
        <w:rPr>
          <w:rFonts w:asciiTheme="majorHAnsi" w:eastAsiaTheme="minorEastAsia" w:hAnsiTheme="majorHAnsi" w:cstheme="majorHAnsi" w:hint="eastAsia"/>
          <w:sz w:val="18"/>
          <w:szCs w:val="21"/>
        </w:rPr>
        <w:t>。对于解析我司</w:t>
      </w:r>
      <w:r>
        <w:rPr>
          <w:rFonts w:asciiTheme="majorHAnsi" w:eastAsiaTheme="minorEastAsia" w:hAnsiTheme="majorHAnsi" w:cstheme="majorHAnsi" w:hint="eastAsia"/>
          <w:sz w:val="18"/>
          <w:szCs w:val="21"/>
        </w:rPr>
        <w:t>I</w:t>
      </w:r>
      <w:r>
        <w:rPr>
          <w:rFonts w:asciiTheme="majorHAnsi" w:eastAsiaTheme="minorEastAsia" w:hAnsiTheme="majorHAnsi" w:cstheme="majorHAnsi"/>
          <w:sz w:val="18"/>
          <w:szCs w:val="21"/>
        </w:rPr>
        <w:t>P</w:t>
      </w:r>
      <w:r>
        <w:rPr>
          <w:rFonts w:asciiTheme="majorHAnsi" w:eastAsiaTheme="minorEastAsia" w:hAnsiTheme="majorHAnsi" w:cstheme="majorHAnsi" w:hint="eastAsia"/>
          <w:sz w:val="18"/>
          <w:szCs w:val="21"/>
        </w:rPr>
        <w:t>的</w:t>
      </w:r>
      <w:r>
        <w:rPr>
          <w:rFonts w:asciiTheme="majorHAnsi" w:eastAsiaTheme="minorEastAsia" w:hAnsiTheme="majorHAnsi" w:cstheme="majorHAnsi"/>
          <w:sz w:val="18"/>
          <w:szCs w:val="21"/>
        </w:rPr>
        <w:t>未备案</w:t>
      </w:r>
      <w:r>
        <w:rPr>
          <w:rFonts w:asciiTheme="majorHAnsi" w:eastAsiaTheme="minorEastAsia" w:hAnsiTheme="majorHAnsi" w:cstheme="majorHAnsi" w:hint="eastAsia"/>
          <w:sz w:val="18"/>
          <w:szCs w:val="21"/>
        </w:rPr>
        <w:t>的</w:t>
      </w:r>
      <w:r>
        <w:rPr>
          <w:rFonts w:asciiTheme="majorHAnsi" w:eastAsiaTheme="minorEastAsia" w:hAnsiTheme="majorHAnsi" w:cstheme="majorHAnsi"/>
          <w:sz w:val="18"/>
          <w:szCs w:val="21"/>
        </w:rPr>
        <w:t>网站、及正在进行备案申请的网站，</w:t>
      </w:r>
      <w:r>
        <w:rPr>
          <w:rFonts w:asciiTheme="majorHAnsi" w:eastAsiaTheme="minorEastAsia" w:hAnsiTheme="majorHAnsi" w:cstheme="majorHAnsi" w:hint="eastAsia"/>
          <w:sz w:val="18"/>
          <w:szCs w:val="21"/>
        </w:rPr>
        <w:t>我司</w:t>
      </w:r>
      <w:r>
        <w:rPr>
          <w:rFonts w:asciiTheme="majorHAnsi" w:eastAsiaTheme="minorEastAsia" w:hAnsiTheme="majorHAnsi" w:cstheme="majorHAnsi"/>
          <w:sz w:val="18"/>
          <w:szCs w:val="21"/>
        </w:rPr>
        <w:t>将严格按照工信部要求进行实时扫描并于发现</w:t>
      </w:r>
      <w:r>
        <w:rPr>
          <w:rFonts w:asciiTheme="majorHAnsi" w:eastAsiaTheme="minorEastAsia" w:hAnsiTheme="majorHAnsi" w:cstheme="majorHAnsi" w:hint="eastAsia"/>
          <w:sz w:val="18"/>
          <w:szCs w:val="21"/>
        </w:rPr>
        <w:t>未备案域名网站</w:t>
      </w:r>
      <w:r>
        <w:rPr>
          <w:rFonts w:asciiTheme="majorHAnsi" w:eastAsiaTheme="minorEastAsia" w:hAnsiTheme="majorHAnsi" w:cstheme="majorHAnsi"/>
          <w:sz w:val="18"/>
          <w:szCs w:val="21"/>
        </w:rPr>
        <w:t>后进行</w:t>
      </w:r>
      <w:r>
        <w:rPr>
          <w:rFonts w:asciiTheme="majorHAnsi" w:eastAsiaTheme="minorEastAsia" w:hAnsiTheme="majorHAnsi" w:cstheme="majorHAnsi" w:hint="eastAsia"/>
          <w:sz w:val="18"/>
          <w:szCs w:val="21"/>
        </w:rPr>
        <w:t>自动拦截</w:t>
      </w:r>
      <w:r>
        <w:rPr>
          <w:rFonts w:asciiTheme="majorHAnsi" w:eastAsiaTheme="minorEastAsia" w:hAnsiTheme="majorHAnsi" w:cstheme="majorHAnsi"/>
          <w:sz w:val="18"/>
          <w:szCs w:val="21"/>
        </w:rPr>
        <w:t>，在</w:t>
      </w:r>
      <w:r>
        <w:rPr>
          <w:rFonts w:asciiTheme="majorHAnsi" w:eastAsiaTheme="minorEastAsia" w:hAnsiTheme="majorHAnsi" w:cstheme="majorHAnsi" w:hint="eastAsia"/>
          <w:sz w:val="18"/>
          <w:szCs w:val="21"/>
        </w:rPr>
        <w:t>系统检测到贵司</w:t>
      </w:r>
      <w:r>
        <w:rPr>
          <w:rFonts w:asciiTheme="majorHAnsi" w:eastAsiaTheme="minorEastAsia" w:hAnsiTheme="majorHAnsi" w:cstheme="majorHAnsi"/>
          <w:sz w:val="18"/>
          <w:szCs w:val="21"/>
        </w:rPr>
        <w:t>的网站备案号</w:t>
      </w:r>
      <w:r>
        <w:rPr>
          <w:rFonts w:asciiTheme="majorHAnsi" w:eastAsiaTheme="minorEastAsia" w:hAnsiTheme="majorHAnsi" w:cstheme="majorHAnsi" w:hint="eastAsia"/>
          <w:sz w:val="18"/>
          <w:szCs w:val="21"/>
        </w:rPr>
        <w:t>已成功</w:t>
      </w:r>
      <w:r>
        <w:rPr>
          <w:rFonts w:asciiTheme="majorHAnsi" w:eastAsiaTheme="minorEastAsia" w:hAnsiTheme="majorHAnsi" w:cstheme="majorHAnsi"/>
          <w:sz w:val="18"/>
          <w:szCs w:val="21"/>
        </w:rPr>
        <w:t>下</w:t>
      </w:r>
      <w:r>
        <w:rPr>
          <w:rFonts w:asciiTheme="majorHAnsi" w:eastAsiaTheme="minorEastAsia" w:hAnsiTheme="majorHAnsi" w:cstheme="majorHAnsi" w:hint="eastAsia"/>
          <w:sz w:val="18"/>
          <w:szCs w:val="21"/>
        </w:rPr>
        <w:t>发后再自动进行解封；我司有义务提醒贵司，如果贵司需通过我司提供的</w:t>
      </w:r>
      <w:r>
        <w:rPr>
          <w:rFonts w:asciiTheme="majorHAnsi" w:eastAsiaTheme="minorEastAsia" w:hAnsiTheme="majorHAnsi" w:cstheme="majorHAnsi"/>
          <w:sz w:val="18"/>
          <w:szCs w:val="21"/>
        </w:rPr>
        <w:t>IP</w:t>
      </w:r>
      <w:r>
        <w:rPr>
          <w:rFonts w:asciiTheme="majorHAnsi" w:eastAsiaTheme="minorEastAsia" w:hAnsiTheme="majorHAnsi" w:cstheme="majorHAnsi"/>
          <w:sz w:val="18"/>
          <w:szCs w:val="21"/>
        </w:rPr>
        <w:t>开设网</w:t>
      </w:r>
      <w:r>
        <w:rPr>
          <w:rFonts w:asciiTheme="majorHAnsi" w:eastAsiaTheme="minorEastAsia" w:hAnsiTheme="majorHAnsi" w:cstheme="majorHAnsi" w:hint="eastAsia"/>
          <w:sz w:val="18"/>
          <w:szCs w:val="21"/>
        </w:rPr>
        <w:t>站，</w:t>
      </w:r>
      <w:r>
        <w:rPr>
          <w:rFonts w:asciiTheme="majorHAnsi" w:eastAsiaTheme="minorEastAsia" w:hAnsiTheme="majorHAnsi" w:cstheme="majorHAnsi"/>
          <w:sz w:val="18"/>
          <w:szCs w:val="21"/>
        </w:rPr>
        <w:t>请</w:t>
      </w:r>
      <w:r>
        <w:rPr>
          <w:rFonts w:asciiTheme="majorHAnsi" w:eastAsiaTheme="minorEastAsia" w:hAnsiTheme="majorHAnsi" w:cstheme="majorHAnsi" w:hint="eastAsia"/>
          <w:sz w:val="18"/>
          <w:szCs w:val="21"/>
        </w:rPr>
        <w:t>贵司及时</w:t>
      </w:r>
      <w:r>
        <w:rPr>
          <w:rFonts w:asciiTheme="majorHAnsi" w:eastAsiaTheme="minorEastAsia" w:hAnsiTheme="majorHAnsi" w:cstheme="majorHAnsi"/>
          <w:sz w:val="18"/>
          <w:szCs w:val="21"/>
        </w:rPr>
        <w:t>联系我司代</w:t>
      </w:r>
      <w:r>
        <w:rPr>
          <w:rFonts w:asciiTheme="majorHAnsi" w:eastAsiaTheme="minorEastAsia" w:hAnsiTheme="majorHAnsi" w:cstheme="majorHAnsi" w:hint="eastAsia"/>
          <w:sz w:val="18"/>
          <w:szCs w:val="21"/>
        </w:rPr>
        <w:t>为办理工信部</w:t>
      </w:r>
      <w:r>
        <w:rPr>
          <w:rFonts w:asciiTheme="majorHAnsi" w:eastAsiaTheme="minorEastAsia" w:hAnsiTheme="majorHAnsi" w:cstheme="majorHAnsi"/>
          <w:sz w:val="18"/>
          <w:szCs w:val="21"/>
        </w:rPr>
        <w:t>ICP</w:t>
      </w:r>
      <w:r>
        <w:rPr>
          <w:rFonts w:asciiTheme="majorHAnsi" w:eastAsiaTheme="minorEastAsia" w:hAnsiTheme="majorHAnsi" w:cstheme="majorHAnsi"/>
          <w:sz w:val="18"/>
          <w:szCs w:val="21"/>
        </w:rPr>
        <w:t>网站备案</w:t>
      </w:r>
      <w:r>
        <w:rPr>
          <w:rFonts w:asciiTheme="majorHAnsi" w:eastAsiaTheme="minorEastAsia" w:hAnsiTheme="majorHAnsi" w:cstheme="majorHAnsi" w:hint="eastAsia"/>
          <w:sz w:val="18"/>
          <w:szCs w:val="21"/>
        </w:rPr>
        <w:t>以便为贵司提供服务。</w:t>
      </w:r>
    </w:p>
    <w:p w14:paraId="18067CD7" w14:textId="77777777" w:rsidR="00421B93" w:rsidRDefault="00D250D4">
      <w:pPr>
        <w:spacing w:line="440" w:lineRule="exact"/>
        <w:ind w:firstLineChars="150" w:firstLine="270"/>
        <w:rPr>
          <w:rFonts w:asciiTheme="majorHAnsi" w:eastAsiaTheme="minorEastAsia" w:hAnsiTheme="majorHAnsi" w:cstheme="majorHAnsi"/>
          <w:sz w:val="18"/>
          <w:szCs w:val="21"/>
        </w:rPr>
      </w:pPr>
      <w:r>
        <w:rPr>
          <w:rFonts w:asciiTheme="majorHAnsi" w:eastAsiaTheme="minorEastAsia" w:hAnsiTheme="majorHAnsi" w:cstheme="majorHAnsi" w:hint="eastAsia"/>
          <w:sz w:val="18"/>
          <w:szCs w:val="21"/>
        </w:rPr>
        <w:t>关于</w:t>
      </w:r>
      <w:r>
        <w:rPr>
          <w:rFonts w:asciiTheme="majorHAnsi" w:eastAsiaTheme="minorEastAsia" w:hAnsiTheme="majorHAnsi" w:cstheme="majorHAnsi"/>
          <w:sz w:val="18"/>
          <w:szCs w:val="21"/>
        </w:rPr>
        <w:t>公安部备案</w:t>
      </w:r>
      <w:r>
        <w:rPr>
          <w:rFonts w:asciiTheme="majorHAnsi" w:eastAsiaTheme="minorEastAsia" w:hAnsiTheme="majorHAnsi" w:cstheme="majorHAnsi" w:hint="eastAsia"/>
          <w:sz w:val="18"/>
          <w:szCs w:val="21"/>
        </w:rPr>
        <w:t>，</w:t>
      </w:r>
      <w:r>
        <w:rPr>
          <w:rFonts w:asciiTheme="majorHAnsi" w:eastAsiaTheme="minorEastAsia" w:hAnsiTheme="majorHAnsi" w:cstheme="majorHAnsi"/>
          <w:sz w:val="18"/>
          <w:szCs w:val="21"/>
        </w:rPr>
        <w:t>请</w:t>
      </w:r>
      <w:r>
        <w:rPr>
          <w:rFonts w:asciiTheme="majorHAnsi" w:eastAsiaTheme="minorEastAsia" w:hAnsiTheme="majorHAnsi" w:cstheme="majorHAnsi" w:hint="eastAsia"/>
          <w:sz w:val="18"/>
          <w:szCs w:val="21"/>
        </w:rPr>
        <w:t>贵司</w:t>
      </w:r>
      <w:r>
        <w:rPr>
          <w:rFonts w:asciiTheme="majorHAnsi" w:eastAsiaTheme="minorEastAsia" w:hAnsiTheme="majorHAnsi" w:cstheme="majorHAnsi"/>
          <w:sz w:val="18"/>
          <w:szCs w:val="21"/>
        </w:rPr>
        <w:t>在工信</w:t>
      </w:r>
      <w:r>
        <w:rPr>
          <w:rFonts w:asciiTheme="majorHAnsi" w:eastAsiaTheme="minorEastAsia" w:hAnsiTheme="majorHAnsi" w:cstheme="majorHAnsi" w:hint="eastAsia"/>
          <w:sz w:val="18"/>
          <w:szCs w:val="21"/>
        </w:rPr>
        <w:t>部</w:t>
      </w:r>
      <w:r>
        <w:rPr>
          <w:rFonts w:asciiTheme="majorHAnsi" w:eastAsiaTheme="minorEastAsia" w:hAnsiTheme="majorHAnsi" w:cstheme="majorHAnsi" w:hint="eastAsia"/>
          <w:sz w:val="18"/>
          <w:szCs w:val="21"/>
        </w:rPr>
        <w:t>I</w:t>
      </w:r>
      <w:r>
        <w:rPr>
          <w:rFonts w:asciiTheme="majorHAnsi" w:eastAsiaTheme="minorEastAsia" w:hAnsiTheme="majorHAnsi" w:cstheme="majorHAnsi"/>
          <w:sz w:val="18"/>
          <w:szCs w:val="21"/>
        </w:rPr>
        <w:t>CP</w:t>
      </w:r>
      <w:r>
        <w:rPr>
          <w:rFonts w:asciiTheme="majorHAnsi" w:eastAsiaTheme="minorEastAsia" w:hAnsiTheme="majorHAnsi" w:cstheme="majorHAnsi"/>
          <w:sz w:val="18"/>
          <w:szCs w:val="21"/>
        </w:rPr>
        <w:t>备案完成后</w:t>
      </w:r>
      <w:r>
        <w:rPr>
          <w:rFonts w:asciiTheme="majorHAnsi" w:eastAsiaTheme="minorEastAsia" w:hAnsiTheme="majorHAnsi" w:cstheme="majorHAnsi" w:hint="eastAsia"/>
          <w:sz w:val="18"/>
          <w:szCs w:val="21"/>
        </w:rPr>
        <w:t>3</w:t>
      </w:r>
      <w:r>
        <w:rPr>
          <w:rFonts w:asciiTheme="majorHAnsi" w:eastAsiaTheme="minorEastAsia" w:hAnsiTheme="majorHAnsi" w:cstheme="majorHAnsi"/>
          <w:sz w:val="18"/>
          <w:szCs w:val="21"/>
        </w:rPr>
        <w:t>0</w:t>
      </w:r>
      <w:r>
        <w:rPr>
          <w:rFonts w:asciiTheme="majorHAnsi" w:eastAsiaTheme="minorEastAsia" w:hAnsiTheme="majorHAnsi" w:cstheme="majorHAnsi"/>
          <w:sz w:val="18"/>
          <w:szCs w:val="21"/>
        </w:rPr>
        <w:t>日内登录</w:t>
      </w:r>
      <w:r>
        <w:rPr>
          <w:rFonts w:asciiTheme="majorHAnsi" w:eastAsiaTheme="minorEastAsia" w:hAnsiTheme="majorHAnsi" w:cstheme="majorHAnsi"/>
          <w:sz w:val="18"/>
          <w:szCs w:val="21"/>
        </w:rPr>
        <w:t>www. beian.gov.cn</w:t>
      </w:r>
      <w:r>
        <w:rPr>
          <w:rFonts w:asciiTheme="majorHAnsi" w:eastAsiaTheme="minorEastAsia" w:hAnsiTheme="majorHAnsi" w:cstheme="majorHAnsi"/>
          <w:sz w:val="18"/>
          <w:szCs w:val="21"/>
        </w:rPr>
        <w:t>平台</w:t>
      </w:r>
      <w:r>
        <w:rPr>
          <w:rFonts w:asciiTheme="majorHAnsi" w:eastAsiaTheme="minorEastAsia" w:hAnsiTheme="majorHAnsi" w:cstheme="majorHAnsi" w:hint="eastAsia"/>
          <w:sz w:val="18"/>
          <w:szCs w:val="21"/>
        </w:rPr>
        <w:t>自行</w:t>
      </w:r>
      <w:r>
        <w:rPr>
          <w:rFonts w:asciiTheme="majorHAnsi" w:eastAsiaTheme="minorEastAsia" w:hAnsiTheme="majorHAnsi" w:cstheme="majorHAnsi"/>
          <w:sz w:val="18"/>
          <w:szCs w:val="21"/>
        </w:rPr>
        <w:t>申请，或与</w:t>
      </w:r>
      <w:r>
        <w:rPr>
          <w:rFonts w:asciiTheme="majorHAnsi" w:eastAsiaTheme="minorEastAsia" w:hAnsiTheme="majorHAnsi" w:cstheme="majorHAnsi" w:hint="eastAsia"/>
          <w:sz w:val="18"/>
          <w:szCs w:val="21"/>
        </w:rPr>
        <w:t>贵司</w:t>
      </w:r>
      <w:r>
        <w:rPr>
          <w:rFonts w:asciiTheme="majorHAnsi" w:eastAsiaTheme="minorEastAsia" w:hAnsiTheme="majorHAnsi" w:cstheme="majorHAnsi"/>
          <w:sz w:val="18"/>
          <w:szCs w:val="21"/>
        </w:rPr>
        <w:t>办公地所属分局网安部门咨询相关备案手续。如果网站或者</w:t>
      </w:r>
      <w:r>
        <w:rPr>
          <w:rFonts w:asciiTheme="majorHAnsi" w:eastAsiaTheme="minorEastAsia" w:hAnsiTheme="majorHAnsi" w:cstheme="majorHAnsi" w:hint="eastAsia"/>
          <w:sz w:val="18"/>
          <w:szCs w:val="21"/>
        </w:rPr>
        <w:t>A</w:t>
      </w:r>
      <w:r>
        <w:rPr>
          <w:rFonts w:asciiTheme="majorHAnsi" w:eastAsiaTheme="minorEastAsia" w:hAnsiTheme="majorHAnsi" w:cstheme="majorHAnsi"/>
          <w:sz w:val="18"/>
          <w:szCs w:val="21"/>
        </w:rPr>
        <w:t>PP</w:t>
      </w:r>
      <w:r>
        <w:rPr>
          <w:rFonts w:asciiTheme="majorHAnsi" w:eastAsiaTheme="minorEastAsia" w:hAnsiTheme="majorHAnsi" w:cstheme="majorHAnsi" w:hint="eastAsia"/>
          <w:sz w:val="18"/>
          <w:szCs w:val="21"/>
        </w:rPr>
        <w:t>具有舆论属性或社会动员能力，还需在</w:t>
      </w:r>
      <w:r>
        <w:rPr>
          <w:rFonts w:asciiTheme="majorHAnsi" w:eastAsiaTheme="minorEastAsia" w:hAnsiTheme="majorHAnsi" w:cstheme="majorHAnsi"/>
          <w:sz w:val="18"/>
          <w:szCs w:val="21"/>
        </w:rPr>
        <w:t>www. beian.gov.cn</w:t>
      </w:r>
      <w:r>
        <w:rPr>
          <w:rFonts w:asciiTheme="majorHAnsi" w:eastAsiaTheme="minorEastAsia" w:hAnsiTheme="majorHAnsi" w:cstheme="majorHAnsi"/>
          <w:sz w:val="18"/>
          <w:szCs w:val="21"/>
        </w:rPr>
        <w:t>平台</w:t>
      </w:r>
      <w:r>
        <w:rPr>
          <w:rFonts w:asciiTheme="majorHAnsi" w:eastAsiaTheme="minorEastAsia" w:hAnsiTheme="majorHAnsi" w:cstheme="majorHAnsi" w:hint="eastAsia"/>
          <w:sz w:val="18"/>
          <w:szCs w:val="21"/>
        </w:rPr>
        <w:t>自行提交安全评估。</w:t>
      </w:r>
    </w:p>
    <w:p w14:paraId="4BF0042B" w14:textId="77777777" w:rsidR="00421B93" w:rsidRDefault="00D250D4">
      <w:pPr>
        <w:spacing w:line="440" w:lineRule="exact"/>
        <w:ind w:firstLineChars="150" w:firstLine="270"/>
        <w:rPr>
          <w:rFonts w:asciiTheme="majorHAnsi" w:eastAsiaTheme="minorEastAsia" w:hAnsiTheme="majorHAnsi" w:cstheme="majorHAnsi"/>
          <w:sz w:val="18"/>
          <w:szCs w:val="21"/>
        </w:rPr>
      </w:pPr>
      <w:r>
        <w:rPr>
          <w:rFonts w:asciiTheme="majorHAnsi" w:eastAsiaTheme="minorEastAsia" w:hAnsiTheme="majorHAnsi" w:cstheme="majorHAnsi"/>
          <w:sz w:val="18"/>
          <w:szCs w:val="21"/>
        </w:rPr>
        <w:t>根据工信部和公安部对网站备案的相关要求，请贵司承诺以下工作</w:t>
      </w:r>
      <w:r>
        <w:rPr>
          <w:rFonts w:asciiTheme="majorHAnsi" w:eastAsiaTheme="minorEastAsia" w:hAnsiTheme="majorHAnsi" w:cstheme="majorHAnsi"/>
          <w:sz w:val="18"/>
          <w:szCs w:val="21"/>
        </w:rPr>
        <w:t>:</w:t>
      </w:r>
    </w:p>
    <w:p w14:paraId="51DCCB13" w14:textId="77777777" w:rsidR="00421B93" w:rsidRDefault="00421B93">
      <w:pPr>
        <w:spacing w:line="440" w:lineRule="exact"/>
        <w:ind w:firstLineChars="150" w:firstLine="270"/>
        <w:rPr>
          <w:rFonts w:asciiTheme="majorHAnsi" w:eastAsiaTheme="minorEastAsia" w:hAnsiTheme="majorHAnsi" w:cstheme="majorHAnsi"/>
          <w:sz w:val="18"/>
          <w:szCs w:val="21"/>
        </w:rPr>
      </w:pPr>
    </w:p>
    <w:p w14:paraId="1E676F7F" w14:textId="77777777" w:rsidR="00421B93" w:rsidRDefault="00D250D4">
      <w:pPr>
        <w:pStyle w:val="ListParagraph"/>
        <w:widowControl w:val="0"/>
        <w:numPr>
          <w:ilvl w:val="0"/>
          <w:numId w:val="7"/>
        </w:numPr>
        <w:spacing w:line="440" w:lineRule="exact"/>
        <w:ind w:firstLineChars="0"/>
        <w:jc w:val="both"/>
        <w:rPr>
          <w:rFonts w:asciiTheme="majorHAnsi" w:eastAsiaTheme="minorEastAsia" w:hAnsiTheme="majorHAnsi" w:cstheme="majorHAnsi"/>
          <w:b/>
          <w:sz w:val="18"/>
          <w:szCs w:val="21"/>
        </w:rPr>
      </w:pPr>
      <w:r>
        <w:rPr>
          <w:rFonts w:ascii="宋体" w:hAnsi="宋体" w:hint="eastAsia"/>
          <w:b/>
          <w:sz w:val="18"/>
          <w:szCs w:val="18"/>
        </w:rPr>
        <w:t>自觉遵守</w:t>
      </w:r>
      <w:r>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Pr>
          <w:rFonts w:asciiTheme="majorHAnsi" w:eastAsiaTheme="minorEastAsia" w:hAnsiTheme="majorHAnsi" w:cstheme="majorHAnsi"/>
          <w:b/>
          <w:sz w:val="18"/>
          <w:szCs w:val="21"/>
        </w:rPr>
        <w:t>由此造成的一切损失由贵司承担</w:t>
      </w:r>
      <w:r>
        <w:rPr>
          <w:rFonts w:asciiTheme="majorHAnsi" w:eastAsiaTheme="minorEastAsia" w:hAnsiTheme="majorHAnsi" w:cstheme="majorHAnsi" w:hint="eastAsia"/>
          <w:b/>
          <w:sz w:val="18"/>
          <w:szCs w:val="21"/>
        </w:rPr>
        <w:t>。</w:t>
      </w:r>
    </w:p>
    <w:p w14:paraId="012D1B94" w14:textId="77777777" w:rsidR="00421B93" w:rsidRDefault="00D250D4">
      <w:pPr>
        <w:pStyle w:val="ListParagraph"/>
        <w:widowControl w:val="0"/>
        <w:numPr>
          <w:ilvl w:val="0"/>
          <w:numId w:val="7"/>
        </w:numPr>
        <w:spacing w:line="440" w:lineRule="exact"/>
        <w:ind w:firstLineChars="0"/>
        <w:jc w:val="both"/>
        <w:rPr>
          <w:rFonts w:asciiTheme="majorHAnsi" w:eastAsiaTheme="minorEastAsia" w:hAnsiTheme="majorHAnsi" w:cstheme="majorHAnsi"/>
          <w:b/>
          <w:sz w:val="18"/>
          <w:szCs w:val="21"/>
        </w:rPr>
      </w:pPr>
      <w:r>
        <w:rPr>
          <w:rFonts w:asciiTheme="majorHAnsi" w:eastAsiaTheme="minorEastAsia" w:hAnsiTheme="majorHAnsi" w:cstheme="majorHAnsi"/>
          <w:b/>
          <w:sz w:val="18"/>
          <w:szCs w:val="21"/>
        </w:rPr>
        <w:t>备案完成后，如信息发生变更</w:t>
      </w:r>
      <w:r>
        <w:rPr>
          <w:rFonts w:asciiTheme="majorHAnsi" w:eastAsiaTheme="minorEastAsia" w:hAnsiTheme="majorHAnsi" w:cstheme="majorHAnsi" w:hint="eastAsia"/>
          <w:b/>
          <w:sz w:val="18"/>
          <w:szCs w:val="21"/>
        </w:rPr>
        <w:t>,</w:t>
      </w:r>
      <w:r>
        <w:rPr>
          <w:rFonts w:asciiTheme="majorHAnsi" w:eastAsiaTheme="minorEastAsia" w:hAnsiTheme="majorHAnsi" w:cstheme="majorHAnsi"/>
          <w:b/>
          <w:sz w:val="18"/>
          <w:szCs w:val="21"/>
        </w:rPr>
        <w:t>贵司</w:t>
      </w:r>
      <w:r>
        <w:rPr>
          <w:rFonts w:asciiTheme="majorHAnsi" w:eastAsiaTheme="minorEastAsia" w:hAnsiTheme="majorHAnsi" w:cstheme="majorHAnsi" w:hint="eastAsia"/>
          <w:b/>
          <w:sz w:val="18"/>
          <w:szCs w:val="21"/>
        </w:rPr>
        <w:t>承诺将</w:t>
      </w:r>
      <w:r>
        <w:rPr>
          <w:rFonts w:asciiTheme="majorHAnsi" w:eastAsiaTheme="minorEastAsia" w:hAnsiTheme="majorHAnsi" w:cstheme="majorHAnsi"/>
          <w:b/>
          <w:sz w:val="18"/>
          <w:szCs w:val="21"/>
        </w:rPr>
        <w:t>及时联系</w:t>
      </w:r>
      <w:r>
        <w:rPr>
          <w:rFonts w:asciiTheme="majorHAnsi" w:eastAsiaTheme="minorEastAsia" w:hAnsiTheme="majorHAnsi" w:cstheme="majorHAnsi" w:hint="eastAsia"/>
          <w:b/>
          <w:sz w:val="18"/>
          <w:szCs w:val="21"/>
        </w:rPr>
        <w:t>我司</w:t>
      </w:r>
      <w:r>
        <w:rPr>
          <w:rFonts w:asciiTheme="majorHAnsi" w:eastAsiaTheme="minorEastAsia" w:hAnsiTheme="majorHAnsi" w:cstheme="majorHAnsi"/>
          <w:b/>
          <w:sz w:val="18"/>
          <w:szCs w:val="21"/>
        </w:rPr>
        <w:t>完成变更</w:t>
      </w:r>
      <w:r>
        <w:rPr>
          <w:rFonts w:asciiTheme="majorHAnsi" w:eastAsiaTheme="minorEastAsia" w:hAnsiTheme="majorHAnsi" w:cstheme="majorHAnsi" w:hint="eastAsia"/>
          <w:b/>
          <w:sz w:val="18"/>
          <w:szCs w:val="21"/>
        </w:rPr>
        <w:t>手续</w:t>
      </w:r>
      <w:r>
        <w:rPr>
          <w:rFonts w:asciiTheme="majorHAnsi" w:eastAsiaTheme="minorEastAsia" w:hAnsiTheme="majorHAnsi" w:cstheme="majorHAnsi"/>
          <w:b/>
          <w:sz w:val="18"/>
          <w:szCs w:val="21"/>
        </w:rPr>
        <w:t>，并积极配合我司</w:t>
      </w:r>
      <w:r>
        <w:rPr>
          <w:rFonts w:asciiTheme="majorHAnsi" w:eastAsiaTheme="minorEastAsia" w:hAnsiTheme="majorHAnsi" w:cstheme="majorHAnsi" w:hint="eastAsia"/>
          <w:b/>
          <w:sz w:val="18"/>
          <w:szCs w:val="21"/>
        </w:rPr>
        <w:t>后期</w:t>
      </w:r>
      <w:r>
        <w:rPr>
          <w:rFonts w:asciiTheme="majorHAnsi" w:eastAsiaTheme="minorEastAsia" w:hAnsiTheme="majorHAnsi" w:cstheme="majorHAnsi"/>
          <w:b/>
          <w:sz w:val="18"/>
          <w:szCs w:val="21"/>
        </w:rPr>
        <w:t>开展</w:t>
      </w:r>
      <w:r>
        <w:rPr>
          <w:rFonts w:asciiTheme="majorHAnsi" w:eastAsiaTheme="minorEastAsia" w:hAnsiTheme="majorHAnsi" w:cstheme="majorHAnsi" w:hint="eastAsia"/>
          <w:b/>
          <w:sz w:val="18"/>
          <w:szCs w:val="21"/>
        </w:rPr>
        <w:t>的</w:t>
      </w:r>
      <w:r>
        <w:rPr>
          <w:rFonts w:asciiTheme="majorHAnsi" w:eastAsiaTheme="minorEastAsia" w:hAnsiTheme="majorHAnsi" w:cstheme="majorHAnsi"/>
          <w:b/>
          <w:sz w:val="18"/>
          <w:szCs w:val="21"/>
        </w:rPr>
        <w:t>备案信息核查</w:t>
      </w:r>
      <w:r>
        <w:rPr>
          <w:rFonts w:asciiTheme="majorHAnsi" w:eastAsiaTheme="minorEastAsia" w:hAnsiTheme="majorHAnsi" w:cstheme="majorHAnsi" w:hint="eastAsia"/>
          <w:b/>
          <w:sz w:val="18"/>
          <w:szCs w:val="21"/>
        </w:rPr>
        <w:t>工作</w:t>
      </w:r>
      <w:r>
        <w:rPr>
          <w:rFonts w:asciiTheme="majorHAnsi" w:eastAsiaTheme="minorEastAsia" w:hAnsiTheme="majorHAnsi" w:cstheme="majorHAnsi"/>
          <w:b/>
          <w:sz w:val="18"/>
          <w:szCs w:val="21"/>
        </w:rPr>
        <w:t>，对于逾期未完成变更或拒不配合核查的用户，我司将按照规定取消对用户网站</w:t>
      </w:r>
      <w:r>
        <w:rPr>
          <w:rFonts w:asciiTheme="majorHAnsi" w:eastAsiaTheme="minorEastAsia" w:hAnsiTheme="majorHAnsi" w:cstheme="majorHAnsi" w:hint="eastAsia"/>
          <w:b/>
          <w:sz w:val="18"/>
          <w:szCs w:val="21"/>
        </w:rPr>
        <w:t>的接入，</w:t>
      </w:r>
      <w:r>
        <w:rPr>
          <w:rFonts w:asciiTheme="majorHAnsi" w:eastAsiaTheme="minorEastAsia" w:hAnsiTheme="majorHAnsi" w:cstheme="majorHAnsi"/>
          <w:b/>
          <w:sz w:val="18"/>
          <w:szCs w:val="21"/>
        </w:rPr>
        <w:t>由此造成的一切损失由贵司承担</w:t>
      </w:r>
      <w:r>
        <w:rPr>
          <w:rFonts w:asciiTheme="majorHAnsi" w:eastAsiaTheme="minorEastAsia" w:hAnsiTheme="majorHAnsi" w:cstheme="majorHAnsi" w:hint="eastAsia"/>
          <w:b/>
          <w:sz w:val="18"/>
          <w:szCs w:val="21"/>
        </w:rPr>
        <w:t>。</w:t>
      </w:r>
    </w:p>
    <w:p w14:paraId="3A87B856" w14:textId="77777777" w:rsidR="00421B93" w:rsidRDefault="00D250D4">
      <w:pPr>
        <w:pStyle w:val="ListParagraph"/>
        <w:widowControl w:val="0"/>
        <w:numPr>
          <w:ilvl w:val="0"/>
          <w:numId w:val="7"/>
        </w:numPr>
        <w:spacing w:line="440" w:lineRule="exact"/>
        <w:ind w:firstLineChars="0"/>
        <w:jc w:val="both"/>
        <w:rPr>
          <w:rFonts w:asciiTheme="majorHAnsi" w:eastAsiaTheme="minorEastAsia" w:hAnsiTheme="majorHAnsi" w:cstheme="majorHAnsi"/>
          <w:b/>
          <w:sz w:val="18"/>
          <w:szCs w:val="21"/>
        </w:rPr>
      </w:pPr>
      <w:r>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6" w:tgtFrame="_blank" w:history="1">
        <w:r>
          <w:rPr>
            <w:rFonts w:asciiTheme="majorHAnsi" w:eastAsiaTheme="minorEastAsia" w:hAnsiTheme="majorHAnsi" w:cstheme="majorHAnsi" w:hint="eastAsia"/>
            <w:b/>
            <w:sz w:val="18"/>
            <w:szCs w:val="21"/>
          </w:rPr>
          <w:t>全国互联网安全管理服务平台</w:t>
        </w:r>
      </w:hyperlink>
      <w:r>
        <w:rPr>
          <w:rFonts w:asciiTheme="majorHAnsi" w:eastAsiaTheme="minorEastAsia" w:hAnsiTheme="majorHAnsi" w:cstheme="majorHAnsi" w:hint="eastAsia"/>
          <w:b/>
          <w:sz w:val="18"/>
          <w:szCs w:val="21"/>
        </w:rPr>
        <w:t>，供公众查询核对。如未履行相关义务，贵司</w:t>
      </w:r>
      <w:r>
        <w:rPr>
          <w:rFonts w:asciiTheme="majorHAnsi" w:eastAsiaTheme="minorEastAsia" w:hAnsiTheme="majorHAnsi" w:cstheme="majorHAnsi"/>
          <w:b/>
          <w:sz w:val="18"/>
          <w:szCs w:val="21"/>
        </w:rPr>
        <w:t>应</w:t>
      </w:r>
      <w:r>
        <w:rPr>
          <w:rFonts w:asciiTheme="majorHAnsi" w:eastAsiaTheme="minorEastAsia" w:hAnsiTheme="majorHAnsi" w:cstheme="majorHAnsi" w:hint="eastAsia"/>
          <w:b/>
          <w:sz w:val="18"/>
          <w:szCs w:val="21"/>
        </w:rPr>
        <w:t>承担相应的法律责任。</w:t>
      </w:r>
    </w:p>
    <w:p w14:paraId="03B77E3C" w14:textId="77777777" w:rsidR="00421B93" w:rsidRDefault="00D250D4">
      <w:pPr>
        <w:spacing w:line="440" w:lineRule="exact"/>
        <w:ind w:right="-1" w:firstLineChars="200" w:firstLine="360"/>
        <w:rPr>
          <w:rFonts w:asciiTheme="majorHAnsi" w:eastAsiaTheme="minorEastAsia" w:hAnsiTheme="majorHAnsi" w:cstheme="majorHAnsi"/>
          <w:sz w:val="18"/>
          <w:szCs w:val="21"/>
        </w:rPr>
      </w:pPr>
      <w:r>
        <w:rPr>
          <w:rFonts w:asciiTheme="majorHAnsi" w:eastAsiaTheme="minorEastAsia" w:hAnsiTheme="majorHAnsi" w:cstheme="majorHAnsi"/>
          <w:sz w:val="18"/>
          <w:szCs w:val="21"/>
        </w:rPr>
        <w:t>为了保障贵司网站业务正常运营，请</w:t>
      </w:r>
      <w:r>
        <w:rPr>
          <w:rFonts w:asciiTheme="majorHAnsi" w:eastAsiaTheme="minorEastAsia" w:hAnsiTheme="majorHAnsi" w:cstheme="majorHAnsi" w:hint="eastAsia"/>
          <w:sz w:val="18"/>
          <w:szCs w:val="21"/>
        </w:rPr>
        <w:t>您</w:t>
      </w:r>
      <w:r>
        <w:rPr>
          <w:rFonts w:asciiTheme="majorHAnsi" w:eastAsiaTheme="minorEastAsia" w:hAnsiTheme="majorHAnsi" w:cstheme="majorHAnsi"/>
          <w:sz w:val="18"/>
          <w:szCs w:val="21"/>
        </w:rPr>
        <w:t>主动履行工信部和公安部的网站备案及</w:t>
      </w:r>
      <w:r>
        <w:rPr>
          <w:rFonts w:asciiTheme="majorHAnsi" w:eastAsiaTheme="minorEastAsia" w:hAnsiTheme="majorHAnsi" w:cstheme="majorHAnsi" w:hint="eastAsia"/>
          <w:sz w:val="18"/>
          <w:szCs w:val="21"/>
        </w:rPr>
        <w:t>后期</w:t>
      </w:r>
      <w:r>
        <w:rPr>
          <w:rFonts w:asciiTheme="majorHAnsi" w:eastAsiaTheme="minorEastAsia" w:hAnsiTheme="majorHAnsi" w:cstheme="majorHAnsi"/>
          <w:sz w:val="18"/>
          <w:szCs w:val="21"/>
        </w:rPr>
        <w:t>信息更新的相关管理要求。请</w:t>
      </w:r>
      <w:r>
        <w:rPr>
          <w:rFonts w:asciiTheme="majorHAnsi" w:eastAsiaTheme="minorEastAsia" w:hAnsiTheme="majorHAnsi" w:cstheme="majorHAnsi" w:hint="eastAsia"/>
          <w:sz w:val="18"/>
          <w:szCs w:val="21"/>
        </w:rPr>
        <w:t>贵司</w:t>
      </w:r>
      <w:r>
        <w:rPr>
          <w:rFonts w:asciiTheme="majorHAnsi" w:eastAsiaTheme="minorEastAsia" w:hAnsiTheme="majorHAnsi" w:cstheme="majorHAnsi"/>
          <w:sz w:val="18"/>
          <w:szCs w:val="21"/>
        </w:rPr>
        <w:t>对以上内容</w:t>
      </w:r>
      <w:r>
        <w:rPr>
          <w:rFonts w:asciiTheme="majorHAnsi" w:eastAsiaTheme="minorEastAsia" w:hAnsiTheme="majorHAnsi" w:cstheme="majorHAnsi" w:hint="eastAsia"/>
          <w:sz w:val="18"/>
          <w:szCs w:val="21"/>
        </w:rPr>
        <w:t>知悉</w:t>
      </w:r>
      <w:r>
        <w:rPr>
          <w:rFonts w:asciiTheme="majorHAnsi" w:eastAsiaTheme="minorEastAsia" w:hAnsiTheme="majorHAnsi" w:cstheme="majorHAnsi"/>
          <w:sz w:val="18"/>
          <w:szCs w:val="21"/>
        </w:rPr>
        <w:t>并</w:t>
      </w:r>
      <w:r>
        <w:rPr>
          <w:rFonts w:asciiTheme="majorHAnsi" w:eastAsiaTheme="minorEastAsia" w:hAnsiTheme="majorHAnsi" w:cstheme="majorHAnsi" w:hint="eastAsia"/>
          <w:sz w:val="18"/>
          <w:szCs w:val="21"/>
        </w:rPr>
        <w:t>确认，并向贵司相关人员传达此通知要求，</w:t>
      </w:r>
      <w:r>
        <w:rPr>
          <w:rFonts w:asciiTheme="majorHAnsi" w:eastAsiaTheme="minorEastAsia" w:hAnsiTheme="majorHAnsi" w:cstheme="majorHAnsi"/>
          <w:sz w:val="18"/>
          <w:szCs w:val="21"/>
        </w:rPr>
        <w:t>感谢您对我司工作的理解和支持</w:t>
      </w:r>
      <w:r>
        <w:rPr>
          <w:rFonts w:asciiTheme="majorHAnsi" w:eastAsiaTheme="minorEastAsia" w:hAnsiTheme="majorHAnsi" w:cstheme="majorHAnsi"/>
          <w:sz w:val="18"/>
          <w:szCs w:val="21"/>
        </w:rPr>
        <w:t>!</w:t>
      </w:r>
    </w:p>
    <w:p w14:paraId="31726B36" w14:textId="77777777" w:rsidR="00421B93" w:rsidRDefault="00D250D4">
      <w:pPr>
        <w:spacing w:line="440" w:lineRule="exact"/>
        <w:ind w:firstLineChars="3000" w:firstLine="5400"/>
        <w:rPr>
          <w:rFonts w:asciiTheme="majorHAnsi" w:eastAsiaTheme="minorEastAsia" w:hAnsiTheme="majorHAnsi" w:cstheme="majorHAnsi"/>
          <w:sz w:val="16"/>
          <w:szCs w:val="20"/>
        </w:rPr>
      </w:pPr>
      <w:r>
        <w:rPr>
          <w:rFonts w:asciiTheme="majorHAnsi" w:eastAsiaTheme="minorEastAsia" w:hAnsiTheme="majorHAnsi" w:cstheme="majorHAnsi" w:hint="eastAsia"/>
          <w:sz w:val="18"/>
          <w:szCs w:val="21"/>
        </w:rPr>
        <w:t>备案主体（用户方）盖章</w:t>
      </w:r>
      <w:r>
        <w:rPr>
          <w:rFonts w:asciiTheme="majorHAnsi" w:eastAsiaTheme="minorEastAsia" w:hAnsiTheme="majorHAnsi" w:cstheme="majorHAnsi"/>
          <w:sz w:val="18"/>
          <w:szCs w:val="21"/>
        </w:rPr>
        <w:t>:</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hint="eastAsia"/>
          <w:sz w:val="20"/>
          <w:szCs w:val="20"/>
        </w:rPr>
        <w:t>【</w:t>
      </w:r>
      <w:ins w:id="61" w:author="Author" w:date="2023-12-14T17:11:00Z">
        <w:r>
          <w:rPr>
            <w:rFonts w:hint="eastAsia"/>
            <w:sz w:val="21"/>
            <w:szCs w:val="21"/>
          </w:rPr>
          <w:t>商予科技（北京）有限公司</w:t>
        </w:r>
      </w:ins>
      <w:r>
        <w:rPr>
          <w:rFonts w:asciiTheme="majorHAnsi" w:eastAsiaTheme="minorEastAsia" w:hAnsiTheme="majorHAnsi" w:cstheme="majorHAnsi"/>
          <w:sz w:val="20"/>
          <w:szCs w:val="20"/>
        </w:rPr>
        <w:t>】</w:t>
      </w:r>
    </w:p>
    <w:p w14:paraId="0D87BEED" w14:textId="0879D385" w:rsidR="00421B93" w:rsidRDefault="00D250D4">
      <w:pPr>
        <w:spacing w:line="440" w:lineRule="exact"/>
        <w:ind w:firstLineChars="3400" w:firstLine="6120"/>
        <w:rPr>
          <w:rFonts w:asciiTheme="majorHAnsi" w:eastAsiaTheme="minorEastAsia" w:hAnsiTheme="majorHAnsi" w:cstheme="majorHAnsi"/>
          <w:sz w:val="18"/>
          <w:szCs w:val="21"/>
        </w:rPr>
      </w:pPr>
      <w:r>
        <w:rPr>
          <w:rFonts w:asciiTheme="majorHAnsi" w:eastAsiaTheme="minorEastAsia" w:hAnsiTheme="majorHAnsi" w:cstheme="majorHAnsi" w:hint="eastAsia"/>
          <w:sz w:val="18"/>
          <w:szCs w:val="21"/>
        </w:rPr>
        <w:t>负责人签字：</w:t>
      </w:r>
      <w:del w:id="62" w:author="Author" w:date="2023-12-14T17:11:00Z">
        <w:r w:rsidR="005C47F9" w:rsidRPr="005C5EE4">
          <w:rPr>
            <w:rFonts w:asciiTheme="majorHAnsi" w:eastAsiaTheme="minorEastAsia" w:hAnsiTheme="majorHAnsi" w:cstheme="majorHAnsi" w:hint="eastAsia"/>
            <w:sz w:val="18"/>
            <w:szCs w:val="21"/>
          </w:rPr>
          <w:delText>【</w:delText>
        </w:r>
        <w:r w:rsidR="005C47F9" w:rsidRPr="005C5EE4">
          <w:rPr>
            <w:rFonts w:asciiTheme="majorHAnsi" w:eastAsiaTheme="minorEastAsia" w:hAnsiTheme="majorHAnsi" w:cstheme="majorHAnsi" w:hint="eastAsia"/>
            <w:sz w:val="18"/>
            <w:szCs w:val="21"/>
          </w:rPr>
          <w:delText xml:space="preserve">     </w:delText>
        </w:r>
        <w:r w:rsidR="005C47F9" w:rsidRPr="005C5EE4">
          <w:rPr>
            <w:rFonts w:asciiTheme="majorHAnsi" w:eastAsiaTheme="minorEastAsia" w:hAnsiTheme="majorHAnsi" w:cstheme="majorHAnsi"/>
            <w:sz w:val="18"/>
            <w:szCs w:val="21"/>
          </w:rPr>
          <w:delText xml:space="preserve">  </w:delText>
        </w:r>
        <w:r w:rsidR="00967D7B" w:rsidRPr="005C5EE4">
          <w:rPr>
            <w:rFonts w:asciiTheme="majorHAnsi" w:eastAsiaTheme="minorEastAsia" w:hAnsiTheme="majorHAnsi" w:cstheme="majorHAnsi"/>
            <w:sz w:val="18"/>
            <w:szCs w:val="21"/>
          </w:rPr>
          <w:delText xml:space="preserve">   </w:delText>
        </w:r>
        <w:r w:rsidR="005C47F9" w:rsidRPr="005C5EE4">
          <w:rPr>
            <w:rFonts w:asciiTheme="majorHAnsi" w:eastAsiaTheme="minorEastAsia" w:hAnsiTheme="majorHAnsi" w:cstheme="majorHAnsi" w:hint="eastAsia"/>
            <w:sz w:val="18"/>
            <w:szCs w:val="21"/>
          </w:rPr>
          <w:delText xml:space="preserve"> </w:delText>
        </w:r>
        <w:r w:rsidR="00967D7B" w:rsidRPr="005C5EE4">
          <w:rPr>
            <w:rFonts w:asciiTheme="majorHAnsi" w:eastAsiaTheme="minorEastAsia" w:hAnsiTheme="majorHAnsi" w:cstheme="majorHAnsi"/>
            <w:sz w:val="18"/>
            <w:szCs w:val="21"/>
          </w:rPr>
          <w:delText xml:space="preserve">  </w:delText>
        </w:r>
        <w:r w:rsidR="005C47F9" w:rsidRPr="005C5EE4">
          <w:rPr>
            <w:rFonts w:asciiTheme="majorHAnsi" w:eastAsiaTheme="minorEastAsia" w:hAnsiTheme="majorHAnsi" w:cstheme="majorHAnsi" w:hint="eastAsia"/>
            <w:sz w:val="18"/>
            <w:szCs w:val="21"/>
          </w:rPr>
          <w:delText xml:space="preserve">  </w:delText>
        </w:r>
        <w:r w:rsidR="005C47F9" w:rsidRPr="005C5EE4">
          <w:rPr>
            <w:rFonts w:asciiTheme="majorHAnsi" w:eastAsiaTheme="minorEastAsia" w:hAnsiTheme="majorHAnsi" w:cstheme="majorHAnsi" w:hint="eastAsia"/>
            <w:sz w:val="18"/>
            <w:szCs w:val="21"/>
          </w:rPr>
          <w:delText>】</w:delText>
        </w:r>
      </w:del>
      <w:ins w:id="63" w:author="Author" w:date="2023-12-14T17:11:00Z">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sz w:val="18"/>
            <w:szCs w:val="21"/>
          </w:rPr>
          <w:t xml:space="preserve">     </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sz w:val="18"/>
            <w:szCs w:val="21"/>
          </w:rPr>
          <w:t xml:space="preserve">  </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hint="eastAsia"/>
            <w:sz w:val="18"/>
            <w:szCs w:val="21"/>
          </w:rPr>
          <w:t>】</w:t>
        </w:r>
      </w:ins>
    </w:p>
    <w:p w14:paraId="2BB44871" w14:textId="77777777" w:rsidR="00421B93" w:rsidRDefault="00D250D4">
      <w:pPr>
        <w:spacing w:line="440" w:lineRule="exact"/>
        <w:ind w:leftChars="1100" w:left="2640" w:firstLineChars="2000" w:firstLine="3600"/>
        <w:rPr>
          <w:rFonts w:asciiTheme="majorHAnsi" w:eastAsiaTheme="minorEastAsia" w:hAnsiTheme="majorHAnsi" w:cstheme="majorHAnsi"/>
          <w:sz w:val="18"/>
          <w:szCs w:val="21"/>
        </w:rPr>
      </w:pPr>
      <w:r>
        <w:rPr>
          <w:rFonts w:asciiTheme="majorHAnsi" w:eastAsiaTheme="minorEastAsia" w:hAnsiTheme="majorHAnsi" w:cstheme="majorHAnsi" w:hint="eastAsia"/>
          <w:sz w:val="18"/>
          <w:szCs w:val="21"/>
        </w:rPr>
        <w:t>联系方式：</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 xml:space="preserve"> </w:t>
      </w:r>
      <w:ins w:id="64" w:author="Author" w:date="2023-12-14T17:11:00Z">
        <w:r>
          <w:rPr>
            <w:rFonts w:asciiTheme="minorEastAsia" w:eastAsiaTheme="minorEastAsia" w:hAnsiTheme="minorEastAsia" w:cstheme="minorEastAsia" w:hint="eastAsia"/>
            <w:sz w:val="21"/>
            <w:szCs w:val="21"/>
          </w:rPr>
          <w:t>15258838569</w:t>
        </w:r>
      </w:ins>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 xml:space="preserve">           </w:t>
      </w:r>
    </w:p>
    <w:p w14:paraId="44B459A7" w14:textId="77777777" w:rsidR="009D6F60" w:rsidRPr="005C5EE4" w:rsidRDefault="005059AD" w:rsidP="00967D7B">
      <w:pPr>
        <w:spacing w:line="440" w:lineRule="exact"/>
        <w:ind w:leftChars="1100" w:left="2640" w:firstLineChars="1850" w:firstLine="3330"/>
        <w:rPr>
          <w:del w:id="65" w:author="Author" w:date="2023-12-14T17:11:00Z"/>
          <w:rFonts w:asciiTheme="majorHAnsi" w:eastAsiaTheme="minorEastAsia" w:hAnsiTheme="majorHAnsi" w:cstheme="majorHAnsi"/>
          <w:sz w:val="18"/>
          <w:szCs w:val="21"/>
        </w:rPr>
      </w:pPr>
      <w:del w:id="66" w:author="Author" w:date="2023-12-14T17:11:00Z">
        <w:r w:rsidRPr="005C5EE4">
          <w:rPr>
            <w:rFonts w:asciiTheme="majorHAnsi" w:eastAsiaTheme="minorEastAsia" w:hAnsiTheme="majorHAnsi" w:cstheme="majorHAnsi" w:hint="eastAsia"/>
            <w:sz w:val="18"/>
            <w:szCs w:val="21"/>
          </w:rPr>
          <w:delText>【</w:delText>
        </w:r>
        <w:r w:rsidRPr="005C5EE4">
          <w:rPr>
            <w:rFonts w:asciiTheme="majorHAnsi" w:eastAsiaTheme="minorEastAsia" w:hAnsiTheme="majorHAnsi" w:cstheme="majorHAnsi" w:hint="eastAsia"/>
            <w:sz w:val="18"/>
            <w:szCs w:val="21"/>
          </w:rPr>
          <w:delText xml:space="preserve">     </w:delText>
        </w:r>
        <w:r w:rsidRPr="005C5EE4">
          <w:rPr>
            <w:rFonts w:asciiTheme="majorHAnsi" w:eastAsiaTheme="minorEastAsia" w:hAnsiTheme="majorHAnsi" w:cstheme="majorHAnsi"/>
            <w:sz w:val="18"/>
            <w:szCs w:val="21"/>
          </w:rPr>
          <w:delText xml:space="preserve">   </w:delText>
        </w:r>
        <w:r w:rsidR="00967D7B" w:rsidRPr="005C5EE4">
          <w:rPr>
            <w:rFonts w:asciiTheme="majorHAnsi" w:eastAsiaTheme="minorEastAsia" w:hAnsiTheme="majorHAnsi" w:cstheme="majorHAnsi"/>
            <w:sz w:val="18"/>
            <w:szCs w:val="21"/>
          </w:rPr>
          <w:delText xml:space="preserve">   </w:delText>
        </w:r>
        <w:r w:rsidRPr="005C5EE4">
          <w:rPr>
            <w:rFonts w:asciiTheme="majorHAnsi" w:eastAsiaTheme="minorEastAsia" w:hAnsiTheme="majorHAnsi" w:cstheme="majorHAnsi" w:hint="eastAsia"/>
            <w:sz w:val="18"/>
            <w:szCs w:val="21"/>
          </w:rPr>
          <w:delText xml:space="preserve">    </w:delText>
        </w:r>
        <w:r w:rsidRPr="005C5EE4">
          <w:rPr>
            <w:rFonts w:asciiTheme="majorHAnsi" w:eastAsiaTheme="minorEastAsia" w:hAnsiTheme="majorHAnsi" w:cstheme="majorHAnsi" w:hint="eastAsia"/>
            <w:sz w:val="18"/>
            <w:szCs w:val="21"/>
          </w:rPr>
          <w:delText>】</w:delText>
        </w:r>
        <w:r w:rsidR="009D6F60" w:rsidRPr="005C5EE4">
          <w:rPr>
            <w:rFonts w:asciiTheme="majorHAnsi" w:eastAsiaTheme="minorEastAsia" w:hAnsiTheme="majorHAnsi" w:cstheme="majorHAnsi"/>
            <w:sz w:val="18"/>
            <w:szCs w:val="21"/>
          </w:rPr>
          <w:delText>年</w:delText>
        </w:r>
        <w:r w:rsidRPr="005C5EE4">
          <w:rPr>
            <w:rFonts w:asciiTheme="majorHAnsi" w:eastAsiaTheme="minorEastAsia" w:hAnsiTheme="majorHAnsi" w:cstheme="majorHAnsi" w:hint="eastAsia"/>
            <w:sz w:val="18"/>
            <w:szCs w:val="21"/>
          </w:rPr>
          <w:delText>【</w:delText>
        </w:r>
        <w:r w:rsidRPr="005C5EE4">
          <w:rPr>
            <w:rFonts w:asciiTheme="majorHAnsi" w:eastAsiaTheme="minorEastAsia" w:hAnsiTheme="majorHAnsi" w:cstheme="majorHAnsi" w:hint="eastAsia"/>
            <w:sz w:val="18"/>
            <w:szCs w:val="21"/>
          </w:rPr>
          <w:delText xml:space="preserve">     </w:delText>
        </w:r>
        <w:r w:rsidRPr="005C5EE4">
          <w:rPr>
            <w:rFonts w:asciiTheme="majorHAnsi" w:eastAsiaTheme="minorEastAsia" w:hAnsiTheme="majorHAnsi" w:cstheme="majorHAnsi"/>
            <w:sz w:val="18"/>
            <w:szCs w:val="21"/>
          </w:rPr>
          <w:delText xml:space="preserve">     </w:delText>
        </w:r>
        <w:r w:rsidR="00967D7B" w:rsidRPr="005C5EE4">
          <w:rPr>
            <w:rFonts w:asciiTheme="majorHAnsi" w:eastAsiaTheme="minorEastAsia" w:hAnsiTheme="majorHAnsi" w:cstheme="majorHAnsi"/>
            <w:sz w:val="18"/>
            <w:szCs w:val="21"/>
          </w:rPr>
          <w:delText xml:space="preserve"> </w:delText>
        </w:r>
        <w:r w:rsidRPr="005C5EE4">
          <w:rPr>
            <w:rFonts w:asciiTheme="majorHAnsi" w:eastAsiaTheme="minorEastAsia" w:hAnsiTheme="majorHAnsi" w:cstheme="majorHAnsi"/>
            <w:sz w:val="18"/>
            <w:szCs w:val="21"/>
          </w:rPr>
          <w:delText xml:space="preserve"> </w:delText>
        </w:r>
        <w:r w:rsidR="00967D7B" w:rsidRPr="005C5EE4">
          <w:rPr>
            <w:rFonts w:asciiTheme="majorHAnsi" w:eastAsiaTheme="minorEastAsia" w:hAnsiTheme="majorHAnsi" w:cstheme="majorHAnsi"/>
            <w:sz w:val="18"/>
            <w:szCs w:val="21"/>
          </w:rPr>
          <w:delText xml:space="preserve"> </w:delText>
        </w:r>
        <w:r w:rsidRPr="005C5EE4">
          <w:rPr>
            <w:rFonts w:asciiTheme="majorHAnsi" w:eastAsiaTheme="minorEastAsia" w:hAnsiTheme="majorHAnsi" w:cstheme="majorHAnsi"/>
            <w:sz w:val="18"/>
            <w:szCs w:val="21"/>
          </w:rPr>
          <w:delText xml:space="preserve"> </w:delText>
        </w:r>
        <w:r w:rsidRPr="005C5EE4">
          <w:rPr>
            <w:rFonts w:asciiTheme="majorHAnsi" w:eastAsiaTheme="minorEastAsia" w:hAnsiTheme="majorHAnsi" w:cstheme="majorHAnsi" w:hint="eastAsia"/>
            <w:sz w:val="18"/>
            <w:szCs w:val="21"/>
          </w:rPr>
          <w:delText xml:space="preserve">  </w:delText>
        </w:r>
        <w:r w:rsidRPr="005C5EE4">
          <w:rPr>
            <w:rFonts w:asciiTheme="majorHAnsi" w:eastAsiaTheme="minorEastAsia" w:hAnsiTheme="majorHAnsi" w:cstheme="majorHAnsi" w:hint="eastAsia"/>
            <w:sz w:val="18"/>
            <w:szCs w:val="21"/>
          </w:rPr>
          <w:delText>】</w:delText>
        </w:r>
        <w:r w:rsidR="009D6F60" w:rsidRPr="005C5EE4">
          <w:rPr>
            <w:rFonts w:asciiTheme="majorHAnsi" w:eastAsiaTheme="minorEastAsia" w:hAnsiTheme="majorHAnsi" w:cstheme="majorHAnsi"/>
            <w:sz w:val="18"/>
            <w:szCs w:val="21"/>
          </w:rPr>
          <w:delText>月</w:delText>
        </w:r>
        <w:r w:rsidRPr="005C5EE4">
          <w:rPr>
            <w:rFonts w:asciiTheme="majorHAnsi" w:eastAsiaTheme="minorEastAsia" w:hAnsiTheme="majorHAnsi" w:cstheme="majorHAnsi" w:hint="eastAsia"/>
            <w:sz w:val="18"/>
            <w:szCs w:val="21"/>
          </w:rPr>
          <w:delText>【</w:delText>
        </w:r>
        <w:r w:rsidRPr="005C5EE4">
          <w:rPr>
            <w:rFonts w:asciiTheme="majorHAnsi" w:eastAsiaTheme="minorEastAsia" w:hAnsiTheme="majorHAnsi" w:cstheme="majorHAnsi" w:hint="eastAsia"/>
            <w:sz w:val="18"/>
            <w:szCs w:val="21"/>
          </w:rPr>
          <w:delText xml:space="preserve">     </w:delText>
        </w:r>
        <w:r w:rsidRPr="005C5EE4">
          <w:rPr>
            <w:rFonts w:asciiTheme="majorHAnsi" w:eastAsiaTheme="minorEastAsia" w:hAnsiTheme="majorHAnsi" w:cstheme="majorHAnsi"/>
            <w:sz w:val="18"/>
            <w:szCs w:val="21"/>
          </w:rPr>
          <w:delText xml:space="preserve">      </w:delText>
        </w:r>
        <w:r w:rsidR="00967D7B" w:rsidRPr="005C5EE4">
          <w:rPr>
            <w:rFonts w:asciiTheme="majorHAnsi" w:eastAsiaTheme="minorEastAsia" w:hAnsiTheme="majorHAnsi" w:cstheme="majorHAnsi"/>
            <w:sz w:val="18"/>
            <w:szCs w:val="21"/>
          </w:rPr>
          <w:delText xml:space="preserve"> </w:delText>
        </w:r>
        <w:r w:rsidRPr="005C5EE4">
          <w:rPr>
            <w:rFonts w:asciiTheme="majorHAnsi" w:eastAsiaTheme="minorEastAsia" w:hAnsiTheme="majorHAnsi" w:cstheme="majorHAnsi" w:hint="eastAsia"/>
            <w:sz w:val="18"/>
            <w:szCs w:val="21"/>
          </w:rPr>
          <w:delText xml:space="preserve"> </w:delText>
        </w:r>
        <w:r w:rsidR="00967D7B" w:rsidRPr="005C5EE4">
          <w:rPr>
            <w:rFonts w:asciiTheme="majorHAnsi" w:eastAsiaTheme="minorEastAsia" w:hAnsiTheme="majorHAnsi" w:cstheme="majorHAnsi"/>
            <w:sz w:val="18"/>
            <w:szCs w:val="21"/>
          </w:rPr>
          <w:delText xml:space="preserve"> </w:delText>
        </w:r>
        <w:r w:rsidRPr="005C5EE4">
          <w:rPr>
            <w:rFonts w:asciiTheme="majorHAnsi" w:eastAsiaTheme="minorEastAsia" w:hAnsiTheme="majorHAnsi" w:cstheme="majorHAnsi" w:hint="eastAsia"/>
            <w:sz w:val="18"/>
            <w:szCs w:val="21"/>
          </w:rPr>
          <w:delText xml:space="preserve">  </w:delText>
        </w:r>
        <w:r w:rsidRPr="005C5EE4">
          <w:rPr>
            <w:rFonts w:asciiTheme="majorHAnsi" w:eastAsiaTheme="minorEastAsia" w:hAnsiTheme="majorHAnsi" w:cstheme="majorHAnsi" w:hint="eastAsia"/>
            <w:sz w:val="18"/>
            <w:szCs w:val="21"/>
          </w:rPr>
          <w:delText>】</w:delText>
        </w:r>
        <w:r w:rsidR="009D6F60" w:rsidRPr="005C5EE4">
          <w:rPr>
            <w:rFonts w:asciiTheme="majorHAnsi" w:eastAsiaTheme="minorEastAsia" w:hAnsiTheme="majorHAnsi" w:cstheme="majorHAnsi" w:hint="eastAsia"/>
            <w:sz w:val="18"/>
            <w:szCs w:val="21"/>
          </w:rPr>
          <w:delText xml:space="preserve"> </w:delText>
        </w:r>
        <w:r w:rsidR="009D6F60" w:rsidRPr="005C5EE4">
          <w:rPr>
            <w:rFonts w:asciiTheme="majorHAnsi" w:eastAsiaTheme="minorEastAsia" w:hAnsiTheme="majorHAnsi" w:cstheme="majorHAnsi"/>
            <w:sz w:val="18"/>
            <w:szCs w:val="21"/>
          </w:rPr>
          <w:delText xml:space="preserve">  </w:delText>
        </w:r>
        <w:r w:rsidR="009D6F60" w:rsidRPr="005C5EE4">
          <w:rPr>
            <w:rFonts w:asciiTheme="majorHAnsi" w:eastAsiaTheme="minorEastAsia" w:hAnsiTheme="majorHAnsi" w:cstheme="majorHAnsi"/>
            <w:sz w:val="18"/>
            <w:szCs w:val="21"/>
          </w:rPr>
          <w:delText>日</w:delText>
        </w:r>
      </w:del>
    </w:p>
    <w:p w14:paraId="3E4BCF53" w14:textId="77777777" w:rsidR="00421B93" w:rsidRDefault="00D250D4">
      <w:pPr>
        <w:spacing w:line="440" w:lineRule="exact"/>
        <w:ind w:leftChars="1100" w:left="2640" w:firstLineChars="1950" w:firstLine="3510"/>
        <w:rPr>
          <w:ins w:id="67" w:author="Author" w:date="2023-12-14T17:11:00Z"/>
          <w:rFonts w:asciiTheme="majorHAnsi" w:eastAsiaTheme="minorEastAsia" w:hAnsiTheme="majorHAnsi" w:cstheme="majorHAnsi"/>
          <w:sz w:val="18"/>
          <w:szCs w:val="21"/>
        </w:rPr>
      </w:pPr>
      <w:ins w:id="68" w:author="Author" w:date="2023-12-14T17:11:00Z">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hint="eastAsia"/>
            <w:sz w:val="18"/>
            <w:szCs w:val="21"/>
          </w:rPr>
          <w:t>】</w:t>
        </w:r>
        <w:r>
          <w:rPr>
            <w:rFonts w:asciiTheme="majorHAnsi" w:eastAsiaTheme="minorEastAsia" w:hAnsiTheme="majorHAnsi" w:cstheme="majorHAnsi"/>
            <w:sz w:val="18"/>
            <w:szCs w:val="21"/>
          </w:rPr>
          <w:t>年</w:t>
        </w:r>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hint="eastAsia"/>
            <w:sz w:val="18"/>
            <w:szCs w:val="21"/>
          </w:rPr>
          <w:t>】</w:t>
        </w:r>
        <w:r>
          <w:rPr>
            <w:rFonts w:asciiTheme="majorHAnsi" w:eastAsiaTheme="minorEastAsia" w:hAnsiTheme="majorHAnsi" w:cstheme="majorHAnsi"/>
            <w:sz w:val="18"/>
            <w:szCs w:val="21"/>
          </w:rPr>
          <w:t>月</w:t>
        </w:r>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hint="eastAsia"/>
            <w:sz w:val="18"/>
            <w:szCs w:val="21"/>
          </w:rPr>
          <w:t>】</w:t>
        </w:r>
        <w:r>
          <w:rPr>
            <w:rFonts w:asciiTheme="majorHAnsi" w:eastAsiaTheme="minorEastAsia" w:hAnsiTheme="majorHAnsi" w:cstheme="majorHAnsi" w:hint="eastAsia"/>
            <w:sz w:val="18"/>
            <w:szCs w:val="21"/>
          </w:rPr>
          <w:t xml:space="preserve"> </w:t>
        </w:r>
        <w:r>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日</w:t>
        </w:r>
      </w:ins>
    </w:p>
    <w:p w14:paraId="7D5D666F" w14:textId="77777777" w:rsidR="00421B93" w:rsidRDefault="00421B93">
      <w:pPr>
        <w:spacing w:line="440" w:lineRule="exact"/>
        <w:ind w:firstLineChars="3800" w:firstLine="6840"/>
        <w:rPr>
          <w:rFonts w:asciiTheme="majorHAnsi" w:eastAsiaTheme="minorEastAsia" w:hAnsiTheme="majorHAnsi" w:cstheme="majorHAnsi"/>
          <w:sz w:val="18"/>
          <w:szCs w:val="21"/>
        </w:rPr>
      </w:pPr>
    </w:p>
    <w:p w14:paraId="032FB4E0" w14:textId="77777777" w:rsidR="00421B93" w:rsidRDefault="00D250D4">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br w:type="page"/>
      </w:r>
    </w:p>
    <w:p w14:paraId="583AB54A" w14:textId="77777777" w:rsidR="00421B93" w:rsidRDefault="00D250D4">
      <w:pPr>
        <w:pStyle w:val="ListParagraph"/>
        <w:numPr>
          <w:ilvl w:val="0"/>
          <w:numId w:val="8"/>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概述</w:t>
      </w:r>
    </w:p>
    <w:p w14:paraId="5F49AF66" w14:textId="77777777" w:rsidR="00421B93" w:rsidRDefault="00D250D4">
      <w:pPr>
        <w:pStyle w:val="ListParagraph"/>
        <w:numPr>
          <w:ilvl w:val="1"/>
          <w:numId w:val="8"/>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28DAD2E5" w14:textId="77777777" w:rsidR="00421B93" w:rsidRDefault="00D250D4">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用户方服务器主要用途：</w:t>
      </w:r>
    </w:p>
    <w:p w14:paraId="6DD951D0" w14:textId="6FF4BD2F" w:rsidR="00421B93" w:rsidRDefault="00391BB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网站应用</w:t>
      </w:r>
      <w:r w:rsidR="00D250D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邮件应用</w:t>
      </w:r>
      <w:r w:rsidR="00D250D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数据应用</w:t>
      </w:r>
      <w:r w:rsidR="00D250D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 xml:space="preserve"> APP</w:t>
      </w:r>
      <w:r w:rsidR="00D250D4">
        <w:rPr>
          <w:rFonts w:asciiTheme="majorHAnsi" w:eastAsiaTheme="minorEastAsia" w:hAnsiTheme="majorHAnsi" w:cstheme="majorHAnsi"/>
          <w:sz w:val="21"/>
          <w:szCs w:val="21"/>
        </w:rPr>
        <w:t>应用</w:t>
      </w:r>
      <w:r w:rsidR="00D250D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微信号应用</w:t>
      </w:r>
      <w:r w:rsidR="00D250D4">
        <w:rPr>
          <w:rFonts w:asciiTheme="majorHAnsi" w:eastAsiaTheme="minorEastAsia" w:hAnsiTheme="majorHAnsi" w:cstheme="majorHAnsi" w:hint="eastAsia"/>
          <w:sz w:val="21"/>
          <w:szCs w:val="21"/>
        </w:rPr>
        <w:t xml:space="preserve"> </w:t>
      </w:r>
      <w:r w:rsidR="00D250D4">
        <w:rPr>
          <w:rFonts w:asciiTheme="majorHAnsi" w:eastAsiaTheme="minorEastAsia" w:hAnsiTheme="majorHAnsi" w:cstheme="majorHAnsi"/>
          <w:sz w:val="21"/>
          <w:szCs w:val="21"/>
        </w:rPr>
        <w:t xml:space="preserve">      </w:t>
      </w:r>
      <w:customXmlDelRangeStart w:id="69" w:author="Author" w:date="2023-12-14T17:11:00Z"/>
      <w:sdt>
        <w:sdtPr>
          <w:rPr>
            <w:rFonts w:asciiTheme="majorHAnsi" w:eastAsiaTheme="minorEastAsia" w:hAnsiTheme="majorHAnsi" w:cstheme="majorHAnsi"/>
            <w:sz w:val="21"/>
            <w:szCs w:val="21"/>
          </w:rPr>
          <w:id w:val="1995910324"/>
          <w14:checkbox>
            <w14:checked w14:val="0"/>
            <w14:checkedState w14:val="0052" w14:font="Wingdings 2"/>
            <w14:uncheckedState w14:val="2610" w14:font="MS Gothic"/>
          </w14:checkbox>
        </w:sdtPr>
        <w:sdtEndPr/>
        <w:sdtContent>
          <w:customXmlDelRangeEnd w:id="69"/>
          <w:del w:id="70" w:author="Author" w:date="2023-12-14T17:11:00Z">
            <w:r w:rsidR="00FD0B98" w:rsidRPr="005C5EE4">
              <w:rPr>
                <w:rFonts w:ascii="MS Gothic" w:eastAsia="MS Gothic" w:hAnsi="MS Gothic" w:cstheme="majorHAnsi" w:hint="eastAsia"/>
                <w:sz w:val="21"/>
                <w:szCs w:val="21"/>
              </w:rPr>
              <w:delText>☐</w:delText>
            </w:r>
          </w:del>
          <w:customXmlDelRangeStart w:id="71" w:author="Author" w:date="2023-12-14T17:11:00Z"/>
        </w:sdtContent>
      </w:sdt>
      <w:customXmlDelRangeEnd w:id="71"/>
      <w:customXmlInsRangeStart w:id="72" w:author="Author" w:date="2023-12-14T17:11:00Z"/>
      <w:sdt>
        <w:sdtPr>
          <w:rPr>
            <w:rFonts w:asciiTheme="majorHAnsi" w:eastAsiaTheme="minorEastAsia" w:hAnsiTheme="majorHAnsi" w:cstheme="majorHAnsi"/>
            <w:sz w:val="21"/>
            <w:szCs w:val="21"/>
          </w:rPr>
          <w:id w:val="-1225371039"/>
          <w14:checkbox>
            <w14:checked w14:val="1"/>
            <w14:checkedState w14:val="0052" w14:font="Wingdings 2"/>
            <w14:uncheckedState w14:val="2610" w14:font="MS Gothic"/>
          </w14:checkbox>
        </w:sdtPr>
        <w:sdtEndPr/>
        <w:sdtContent>
          <w:customXmlInsRangeEnd w:id="72"/>
          <w:ins w:id="73" w:author="Author" w:date="2023-12-14T17:11:00Z">
            <w:r w:rsidR="00D250D4">
              <w:rPr>
                <w:rFonts w:ascii="Wingdings 2" w:eastAsia="MS Gothic" w:hAnsi="Wingdings 2" w:cstheme="majorHAnsi"/>
                <w:sz w:val="21"/>
                <w:szCs w:val="21"/>
              </w:rPr>
              <w:t></w:t>
            </w:r>
          </w:ins>
          <w:customXmlInsRangeStart w:id="74" w:author="Author" w:date="2023-12-14T17:11:00Z"/>
        </w:sdtContent>
      </w:sdt>
      <w:customXmlInsRangeEnd w:id="74"/>
      <w:r w:rsidR="00D250D4">
        <w:rPr>
          <w:rFonts w:asciiTheme="majorHAnsi" w:eastAsiaTheme="minorEastAsia" w:hAnsiTheme="majorHAnsi" w:cstheme="majorHAnsi"/>
          <w:sz w:val="21"/>
          <w:szCs w:val="21"/>
        </w:rPr>
        <w:t>其</w:t>
      </w:r>
      <w:r w:rsidR="00D250D4">
        <w:rPr>
          <w:rFonts w:asciiTheme="majorHAnsi" w:eastAsiaTheme="minorEastAsia" w:hAnsiTheme="majorHAnsi" w:cstheme="majorHAnsi" w:hint="eastAsia"/>
          <w:sz w:val="21"/>
          <w:szCs w:val="21"/>
        </w:rPr>
        <w:t>他</w:t>
      </w:r>
    </w:p>
    <w:p w14:paraId="4524825C" w14:textId="77777777" w:rsidR="00421B93" w:rsidRDefault="00421B93">
      <w:pPr>
        <w:spacing w:beforeLines="50" w:before="120" w:line="324" w:lineRule="exact"/>
        <w:ind w:leftChars="300" w:left="720"/>
        <w:rPr>
          <w:rFonts w:asciiTheme="majorHAnsi" w:eastAsiaTheme="minorEastAsia" w:hAnsiTheme="majorHAnsi" w:cstheme="majorHAnsi"/>
          <w:sz w:val="21"/>
          <w:szCs w:val="21"/>
        </w:rPr>
      </w:pPr>
    </w:p>
    <w:p w14:paraId="24A9EF8C" w14:textId="77777777" w:rsidR="00421B93" w:rsidRDefault="00D250D4">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网站应用类型：</w:t>
      </w:r>
    </w:p>
    <w:p w14:paraId="26578575" w14:textId="77777777" w:rsidR="00421B93" w:rsidRDefault="00391BB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信息发布</w:t>
      </w:r>
      <w:r w:rsidR="00D250D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电子商务</w:t>
      </w:r>
      <w:r w:rsidR="00D250D4">
        <w:rPr>
          <w:rFonts w:asciiTheme="majorHAnsi" w:eastAsiaTheme="minorEastAsia" w:hAnsiTheme="majorHAnsi" w:cstheme="majorHAnsi"/>
          <w:sz w:val="21"/>
          <w:szCs w:val="21"/>
        </w:rPr>
        <w:t>/</w:t>
      </w:r>
      <w:r w:rsidR="00D250D4">
        <w:rPr>
          <w:rFonts w:asciiTheme="majorHAnsi" w:eastAsiaTheme="minorEastAsia" w:hAnsiTheme="majorHAnsi" w:cstheme="majorHAnsi"/>
          <w:sz w:val="21"/>
          <w:szCs w:val="21"/>
        </w:rPr>
        <w:t>金融</w:t>
      </w:r>
      <w:r w:rsidR="00D250D4">
        <w:rPr>
          <w:rFonts w:asciiTheme="majorHAnsi" w:eastAsiaTheme="minorEastAsia" w:hAnsiTheme="majorHAnsi" w:cstheme="majorHAnsi"/>
          <w:sz w:val="21"/>
          <w:szCs w:val="21"/>
        </w:rPr>
        <w:t>/</w:t>
      </w:r>
      <w:r w:rsidR="00D250D4">
        <w:rPr>
          <w:rFonts w:asciiTheme="majorHAnsi" w:eastAsiaTheme="minorEastAsia" w:hAnsiTheme="majorHAnsi" w:cstheme="majorHAnsi"/>
          <w:sz w:val="21"/>
          <w:szCs w:val="21"/>
        </w:rPr>
        <w:t>电子政务</w:t>
      </w:r>
      <w:r w:rsidR="00D250D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个人网站</w:t>
      </w:r>
      <w:r w:rsidR="00D250D4">
        <w:rPr>
          <w:rFonts w:asciiTheme="majorHAnsi" w:eastAsiaTheme="minorEastAsia" w:hAnsiTheme="majorHAnsi" w:cstheme="majorHAnsi"/>
          <w:sz w:val="21"/>
          <w:szCs w:val="21"/>
        </w:rPr>
        <w:t>/</w:t>
      </w:r>
      <w:r w:rsidR="00D250D4">
        <w:rPr>
          <w:rFonts w:asciiTheme="majorHAnsi" w:eastAsiaTheme="minorEastAsia" w:hAnsiTheme="majorHAnsi" w:cstheme="majorHAnsi"/>
          <w:sz w:val="21"/>
          <w:szCs w:val="21"/>
        </w:rPr>
        <w:t>博客</w:t>
      </w:r>
      <w:r w:rsidR="00D250D4">
        <w:rPr>
          <w:rFonts w:asciiTheme="majorHAnsi" w:eastAsiaTheme="minorEastAsia" w:hAnsiTheme="majorHAnsi" w:cstheme="majorHAnsi"/>
          <w:sz w:val="21"/>
          <w:szCs w:val="21"/>
        </w:rPr>
        <w:t xml:space="preserve"> </w:t>
      </w:r>
      <w:r w:rsidR="00D250D4">
        <w:rPr>
          <w:rFonts w:asciiTheme="majorHAnsi" w:eastAsiaTheme="minorEastAsia" w:hAnsiTheme="majorHAnsi" w:cstheme="majorHAnsi"/>
          <w:sz w:val="21"/>
          <w:szCs w:val="21"/>
        </w:rPr>
        <w:t>论坛</w:t>
      </w:r>
      <w:r w:rsidR="00D250D4">
        <w:rPr>
          <w:rFonts w:asciiTheme="majorHAnsi" w:eastAsiaTheme="minorEastAsia" w:hAnsiTheme="majorHAnsi" w:cstheme="majorHAnsi"/>
          <w:sz w:val="21"/>
          <w:szCs w:val="21"/>
        </w:rPr>
        <w:t>/</w:t>
      </w:r>
      <w:r w:rsidR="00D250D4">
        <w:rPr>
          <w:rFonts w:asciiTheme="majorHAnsi" w:eastAsiaTheme="minorEastAsia" w:hAnsiTheme="majorHAnsi" w:cstheme="majorHAnsi"/>
          <w:sz w:val="21"/>
          <w:szCs w:val="21"/>
        </w:rPr>
        <w:t>贴吧</w:t>
      </w:r>
      <w:r w:rsidR="00D250D4">
        <w:rPr>
          <w:rFonts w:asciiTheme="majorHAnsi" w:eastAsiaTheme="minorEastAsia" w:hAnsiTheme="majorHAnsi" w:cstheme="majorHAnsi" w:hint="eastAsia"/>
          <w:sz w:val="21"/>
          <w:szCs w:val="21"/>
        </w:rPr>
        <w:t xml:space="preserve"> </w:t>
      </w:r>
      <w:r w:rsidR="00D250D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视频</w:t>
      </w:r>
      <w:r w:rsidR="00D250D4">
        <w:rPr>
          <w:rFonts w:asciiTheme="majorHAnsi" w:eastAsiaTheme="minorEastAsia" w:hAnsiTheme="majorHAnsi" w:cstheme="majorHAnsi"/>
          <w:sz w:val="21"/>
          <w:szCs w:val="21"/>
        </w:rPr>
        <w:t>/</w:t>
      </w:r>
      <w:r w:rsidR="00D250D4">
        <w:rPr>
          <w:rFonts w:asciiTheme="majorHAnsi" w:eastAsiaTheme="minorEastAsia" w:hAnsiTheme="majorHAnsi" w:cstheme="majorHAnsi"/>
          <w:sz w:val="21"/>
          <w:szCs w:val="21"/>
        </w:rPr>
        <w:t>直播</w:t>
      </w:r>
      <w:r w:rsidR="00D250D4">
        <w:rPr>
          <w:rFonts w:asciiTheme="majorHAnsi" w:eastAsiaTheme="minorEastAsia" w:hAnsiTheme="majorHAnsi" w:cstheme="majorHAnsi"/>
          <w:sz w:val="21"/>
          <w:szCs w:val="21"/>
        </w:rPr>
        <w:tab/>
      </w:r>
    </w:p>
    <w:p w14:paraId="06A7AACE" w14:textId="1F46F6D3" w:rsidR="00421B93" w:rsidRDefault="00391BB5">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新闻资讯</w:t>
      </w:r>
      <w:r w:rsidR="00D250D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D250D4">
            <w:rPr>
              <w:rFonts w:ascii="MS Gothic" w:eastAsia="MS Gothic" w:hAnsi="MS Gothic" w:cstheme="majorHAnsi" w:hint="eastAsia"/>
              <w:sz w:val="21"/>
              <w:szCs w:val="21"/>
            </w:rPr>
            <w:t>☐</w:t>
          </w:r>
        </w:sdtContent>
      </w:sdt>
      <w:r w:rsidR="00D250D4">
        <w:rPr>
          <w:rFonts w:asciiTheme="majorHAnsi" w:eastAsiaTheme="minorEastAsia" w:hAnsiTheme="majorHAnsi" w:cstheme="majorHAnsi"/>
          <w:sz w:val="21"/>
          <w:szCs w:val="21"/>
        </w:rPr>
        <w:t>文学小说</w:t>
      </w:r>
      <w:r w:rsidR="00D250D4">
        <w:rPr>
          <w:rFonts w:asciiTheme="majorHAnsi" w:eastAsiaTheme="minorEastAsia" w:hAnsiTheme="majorHAnsi" w:cstheme="majorHAnsi"/>
          <w:sz w:val="21"/>
          <w:szCs w:val="21"/>
        </w:rPr>
        <w:tab/>
        <w:t xml:space="preserve"> </w:t>
      </w:r>
      <w:customXmlDelRangeStart w:id="75" w:author="Author" w:date="2023-12-14T17:11:00Z"/>
      <w:sdt>
        <w:sdtPr>
          <w:rPr>
            <w:rFonts w:asciiTheme="majorHAnsi" w:eastAsiaTheme="minorEastAsia" w:hAnsiTheme="majorHAnsi" w:cstheme="majorHAnsi"/>
            <w:sz w:val="21"/>
            <w:szCs w:val="21"/>
          </w:rPr>
          <w:id w:val="1311677893"/>
          <w14:checkbox>
            <w14:checked w14:val="0"/>
            <w14:checkedState w14:val="0052" w14:font="Wingdings 2"/>
            <w14:uncheckedState w14:val="2610" w14:font="MS Gothic"/>
          </w14:checkbox>
        </w:sdtPr>
        <w:sdtEndPr/>
        <w:sdtContent>
          <w:customXmlDelRangeEnd w:id="75"/>
          <w:del w:id="76" w:author="Author" w:date="2023-12-14T17:11:00Z">
            <w:r w:rsidR="00FD0B98" w:rsidRPr="005C5EE4">
              <w:rPr>
                <w:rFonts w:ascii="MS Gothic" w:eastAsia="MS Gothic" w:hAnsi="MS Gothic" w:cstheme="majorHAnsi" w:hint="eastAsia"/>
                <w:sz w:val="21"/>
                <w:szCs w:val="21"/>
              </w:rPr>
              <w:delText>☐</w:delText>
            </w:r>
          </w:del>
          <w:customXmlDelRangeStart w:id="77" w:author="Author" w:date="2023-12-14T17:11:00Z"/>
        </w:sdtContent>
      </w:sdt>
      <w:customXmlDelRangeEnd w:id="77"/>
      <w:customXmlInsRangeStart w:id="78" w:author="Author" w:date="2023-12-14T17:11:00Z"/>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customXmlInsRangeEnd w:id="78"/>
          <w:ins w:id="79" w:author="Author" w:date="2023-12-14T17:11:00Z">
            <w:r w:rsidR="00D250D4">
              <w:rPr>
                <w:rFonts w:ascii="Wingdings 2" w:eastAsia="MS Gothic" w:hAnsi="Wingdings 2" w:cstheme="majorHAnsi"/>
                <w:sz w:val="21"/>
                <w:szCs w:val="21"/>
              </w:rPr>
              <w:t></w:t>
            </w:r>
          </w:ins>
          <w:customXmlInsRangeStart w:id="80" w:author="Author" w:date="2023-12-14T17:11:00Z"/>
        </w:sdtContent>
      </w:sdt>
      <w:customXmlInsRangeEnd w:id="80"/>
      <w:r w:rsidR="00D250D4">
        <w:rPr>
          <w:rFonts w:asciiTheme="majorHAnsi" w:eastAsiaTheme="minorEastAsia" w:hAnsiTheme="majorHAnsi" w:cstheme="majorHAnsi"/>
          <w:sz w:val="21"/>
          <w:szCs w:val="21"/>
        </w:rPr>
        <w:t>其他</w:t>
      </w:r>
    </w:p>
    <w:p w14:paraId="69505762" w14:textId="77777777" w:rsidR="00421B93" w:rsidRDefault="00D250D4">
      <w:pPr>
        <w:pStyle w:val="ListParagraph"/>
        <w:numPr>
          <w:ilvl w:val="1"/>
          <w:numId w:val="8"/>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服务方提供如下附件材料，且附件作为本协议不可分割的部分。若附件与正文有任何不一致，以附件为准。</w:t>
      </w:r>
      <w:r w:rsidR="00FF5EC5">
        <w:rPr>
          <w:rFonts w:asciiTheme="majorHAnsi" w:eastAsiaTheme="minorEastAsia" w:hAnsiTheme="majorHAnsi" w:cstheme="majorHAnsi" w:hint="eastAsia"/>
          <w:sz w:val="21"/>
          <w:szCs w:val="21"/>
        </w:rPr>
        <w:t xml:space="preserve"> </w:t>
      </w:r>
    </w:p>
    <w:p w14:paraId="4A352D6F" w14:textId="77777777" w:rsidR="00421B93" w:rsidRDefault="00D250D4">
      <w:pPr>
        <w:pStyle w:val="ListParagraph"/>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附件A：《北京世纪互联宽带数据中心托管服务协议IDC服务订单》</w:t>
      </w:r>
    </w:p>
    <w:p w14:paraId="751CC533" w14:textId="0077C6C3" w:rsidR="00421B93" w:rsidRDefault="00D250D4">
      <w:pPr>
        <w:pStyle w:val="ListParagraph"/>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附件B：</w:t>
      </w:r>
      <w:del w:id="81" w:author="Author" w:date="2023-12-14T17:11:00Z">
        <w:r w:rsidR="00FD0B98" w:rsidRPr="005C5EE4">
          <w:rPr>
            <w:rFonts w:asciiTheme="minorEastAsia" w:eastAsiaTheme="minorEastAsia" w:hAnsiTheme="minorEastAsia" w:cstheme="majorHAnsi"/>
            <w:sz w:val="21"/>
            <w:szCs w:val="21"/>
          </w:rPr>
          <w:delText>《北京世纪互联宽带数据中心托管服务协议DCSS服务订单》</w:delText>
        </w:r>
      </w:del>
      <w:ins w:id="82" w:author="Author" w:date="2023-12-14T17:11:00Z">
        <w:r>
          <w:rPr>
            <w:rFonts w:asciiTheme="minorEastAsia" w:eastAsiaTheme="minorEastAsia" w:hAnsiTheme="minorEastAsia" w:cstheme="majorHAnsi"/>
            <w:sz w:val="21"/>
            <w:szCs w:val="21"/>
          </w:rPr>
          <w:t>《</w:t>
        </w:r>
        <w:r w:rsidR="002E607C" w:rsidRPr="002E607C">
          <w:rPr>
            <w:rFonts w:asciiTheme="minorEastAsia" w:eastAsiaTheme="minorEastAsia" w:hAnsiTheme="minorEastAsia" w:cstheme="majorHAnsi" w:hint="eastAsia"/>
            <w:sz w:val="21"/>
            <w:szCs w:val="21"/>
          </w:rPr>
          <w:t>机房产品 – Smart Hand服务清单</w:t>
        </w:r>
        <w:r>
          <w:rPr>
            <w:rFonts w:asciiTheme="minorEastAsia" w:eastAsiaTheme="minorEastAsia" w:hAnsiTheme="minorEastAsia" w:cstheme="majorHAnsi"/>
            <w:sz w:val="21"/>
            <w:szCs w:val="21"/>
          </w:rPr>
          <w:t>》</w:t>
        </w:r>
      </w:ins>
    </w:p>
    <w:p w14:paraId="0E10CC9B" w14:textId="77777777" w:rsidR="000F4E40" w:rsidRPr="005C5EE4" w:rsidRDefault="000F4E40">
      <w:pPr>
        <w:pStyle w:val="ListParagraph"/>
        <w:spacing w:line="324" w:lineRule="exact"/>
        <w:ind w:left="720" w:firstLineChars="0" w:firstLine="0"/>
        <w:rPr>
          <w:del w:id="83" w:author="Author" w:date="2023-12-14T17:11:00Z"/>
          <w:rFonts w:asciiTheme="minorEastAsia" w:eastAsiaTheme="minorEastAsia" w:hAnsiTheme="minorEastAsia" w:cstheme="majorHAnsi"/>
          <w:sz w:val="21"/>
          <w:szCs w:val="21"/>
        </w:rPr>
      </w:pPr>
      <w:del w:id="84" w:author="Author" w:date="2023-12-14T17:11:00Z">
        <w:r w:rsidRPr="005C5EE4">
          <w:rPr>
            <w:rFonts w:asciiTheme="minorEastAsia" w:eastAsiaTheme="minorEastAsia" w:hAnsiTheme="minorEastAsia" w:cstheme="majorHAnsi" w:hint="eastAsia"/>
            <w:sz w:val="21"/>
            <w:szCs w:val="21"/>
          </w:rPr>
          <w:delText>附件</w:delText>
        </w:r>
        <w:r w:rsidRPr="005C5EE4">
          <w:rPr>
            <w:rFonts w:asciiTheme="minorEastAsia" w:eastAsiaTheme="minorEastAsia" w:hAnsiTheme="minorEastAsia" w:cstheme="majorHAnsi"/>
            <w:sz w:val="21"/>
            <w:szCs w:val="21"/>
          </w:rPr>
          <w:delText>C</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w:delText>
        </w:r>
        <w:r w:rsidRPr="005C5EE4">
          <w:rPr>
            <w:rFonts w:asciiTheme="minorEastAsia" w:eastAsiaTheme="minorEastAsia" w:hAnsiTheme="minorEastAsia" w:cstheme="majorHAnsi" w:hint="eastAsia"/>
            <w:sz w:val="21"/>
            <w:szCs w:val="21"/>
          </w:rPr>
          <w:delText>服务订单》</w:delText>
        </w:r>
      </w:del>
    </w:p>
    <w:p w14:paraId="35861EC4" w14:textId="77777777" w:rsidR="00970C94" w:rsidRPr="005C5EE4" w:rsidRDefault="00970C94" w:rsidP="00970C94">
      <w:pPr>
        <w:pStyle w:val="ListParagraph"/>
        <w:spacing w:line="324" w:lineRule="exact"/>
        <w:ind w:left="720" w:firstLineChars="0" w:firstLine="0"/>
        <w:rPr>
          <w:del w:id="85" w:author="Author" w:date="2023-12-14T17:11:00Z"/>
          <w:rFonts w:asciiTheme="minorEastAsia" w:eastAsiaTheme="minorEastAsia" w:hAnsiTheme="minorEastAsia" w:cstheme="majorHAnsi"/>
          <w:sz w:val="21"/>
          <w:szCs w:val="21"/>
        </w:rPr>
      </w:pPr>
      <w:del w:id="86" w:author="Author" w:date="2023-12-14T17:11:00Z">
        <w:r w:rsidRPr="005C5EE4">
          <w:rPr>
            <w:rFonts w:asciiTheme="minorEastAsia" w:eastAsiaTheme="minorEastAsia" w:hAnsiTheme="minorEastAsia" w:cstheme="majorHAnsi" w:hint="eastAsia"/>
            <w:sz w:val="21"/>
            <w:szCs w:val="21"/>
          </w:rPr>
          <w:delText>附件C</w:delText>
        </w:r>
        <w:r w:rsidR="000F4E40" w:rsidRPr="005C5EE4">
          <w:rPr>
            <w:rFonts w:asciiTheme="minorEastAsia" w:eastAsiaTheme="minorEastAsia" w:hAnsiTheme="minorEastAsia" w:cstheme="majorHAnsi"/>
            <w:sz w:val="21"/>
            <w:szCs w:val="21"/>
          </w:rPr>
          <w:delText>-1</w:delText>
        </w:r>
        <w:r w:rsidRPr="005C5EE4">
          <w:rPr>
            <w:rFonts w:asciiTheme="minorEastAsia" w:eastAsiaTheme="minorEastAsia" w:hAnsiTheme="minorEastAsia" w:cstheme="majorHAnsi" w:hint="eastAsia"/>
            <w:sz w:val="21"/>
            <w:szCs w:val="21"/>
          </w:rPr>
          <w:delText>：《北京世纪互联宽带数据中心托管服务协议MPLS</w:delText>
        </w:r>
        <w:r w:rsidRPr="005C5EE4">
          <w:rPr>
            <w:rFonts w:asciiTheme="minorEastAsia" w:eastAsiaTheme="minorEastAsia" w:hAnsiTheme="minorEastAsia" w:cstheme="majorHAnsi"/>
            <w:sz w:val="21"/>
            <w:szCs w:val="21"/>
          </w:rPr>
          <w:delText xml:space="preserve"> </w:delText>
        </w:r>
        <w:r w:rsidRPr="005C5EE4">
          <w:rPr>
            <w:rFonts w:asciiTheme="minorEastAsia" w:eastAsiaTheme="minorEastAsia" w:hAnsiTheme="minorEastAsia" w:cstheme="majorHAnsi" w:hint="eastAsia"/>
            <w:sz w:val="21"/>
            <w:szCs w:val="21"/>
          </w:rPr>
          <w:delText>VPN服务订单》</w:delText>
        </w:r>
      </w:del>
    </w:p>
    <w:p w14:paraId="75571CFB" w14:textId="77777777" w:rsidR="003E18A1" w:rsidRPr="005C5EE4" w:rsidRDefault="003E18A1">
      <w:pPr>
        <w:pStyle w:val="ListParagraph"/>
        <w:spacing w:line="324" w:lineRule="exact"/>
        <w:ind w:left="720" w:firstLineChars="0" w:firstLine="0"/>
        <w:rPr>
          <w:del w:id="87" w:author="Author" w:date="2023-12-14T17:11:00Z"/>
          <w:rFonts w:asciiTheme="minorEastAsia" w:eastAsiaTheme="minorEastAsia" w:hAnsiTheme="minorEastAsia" w:cstheme="majorHAnsi"/>
          <w:sz w:val="21"/>
          <w:szCs w:val="21"/>
        </w:rPr>
      </w:pPr>
      <w:del w:id="88" w:author="Author" w:date="2023-12-14T17:11: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C-2</w:delText>
        </w:r>
        <w:r w:rsidRPr="005C5EE4">
          <w:rPr>
            <w:rFonts w:asciiTheme="minorEastAsia" w:eastAsiaTheme="minorEastAsia" w:hAnsiTheme="minorEastAsia" w:cstheme="majorHAnsi" w:hint="eastAsia"/>
            <w:sz w:val="21"/>
            <w:szCs w:val="21"/>
          </w:rPr>
          <w:delText>：《北京世纪互联宽带数据中心托管服务协议SD-WAN服务订单》</w:delText>
        </w:r>
      </w:del>
    </w:p>
    <w:p w14:paraId="29FFAE30" w14:textId="77777777" w:rsidR="00970C94" w:rsidRPr="005C5EE4" w:rsidRDefault="00970C94" w:rsidP="00970C94">
      <w:pPr>
        <w:pStyle w:val="ListParagraph"/>
        <w:spacing w:line="324" w:lineRule="exact"/>
        <w:ind w:left="720" w:firstLineChars="0" w:firstLine="0"/>
        <w:rPr>
          <w:del w:id="89" w:author="Author" w:date="2023-12-14T17:11:00Z"/>
          <w:rFonts w:asciiTheme="minorEastAsia" w:eastAsiaTheme="minorEastAsia" w:hAnsiTheme="minorEastAsia" w:cstheme="majorHAnsi"/>
          <w:sz w:val="21"/>
          <w:szCs w:val="21"/>
        </w:rPr>
      </w:pPr>
      <w:del w:id="90" w:author="Author" w:date="2023-12-14T17:11: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C-3</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DYX-IDC</w:delText>
        </w:r>
        <w:r w:rsidRPr="005C5EE4">
          <w:rPr>
            <w:rFonts w:asciiTheme="minorEastAsia" w:eastAsiaTheme="minorEastAsia" w:hAnsiTheme="minorEastAsia" w:cstheme="majorHAnsi" w:hint="eastAsia"/>
            <w:sz w:val="21"/>
            <w:szCs w:val="21"/>
          </w:rPr>
          <w:delText>服务订单》</w:delText>
        </w:r>
      </w:del>
    </w:p>
    <w:p w14:paraId="50CA3B95" w14:textId="77777777" w:rsidR="00970C94" w:rsidRPr="005C5EE4" w:rsidRDefault="00970C94" w:rsidP="00970C94">
      <w:pPr>
        <w:pStyle w:val="ListParagraph"/>
        <w:spacing w:line="324" w:lineRule="exact"/>
        <w:ind w:left="720" w:firstLineChars="0" w:firstLine="0"/>
        <w:rPr>
          <w:del w:id="91" w:author="Author" w:date="2023-12-14T17:11:00Z"/>
          <w:rFonts w:asciiTheme="minorEastAsia" w:eastAsiaTheme="minorEastAsia" w:hAnsiTheme="minorEastAsia" w:cstheme="majorHAnsi"/>
          <w:sz w:val="21"/>
          <w:szCs w:val="21"/>
        </w:rPr>
      </w:pPr>
      <w:del w:id="92" w:author="Author" w:date="2023-12-14T17:11: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C-4</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OCD</w:delText>
        </w:r>
        <w:r w:rsidRPr="005C5EE4">
          <w:rPr>
            <w:rFonts w:asciiTheme="minorEastAsia" w:eastAsiaTheme="minorEastAsia" w:hAnsiTheme="minorEastAsia" w:cstheme="majorHAnsi" w:hint="eastAsia"/>
            <w:sz w:val="21"/>
            <w:szCs w:val="21"/>
          </w:rPr>
          <w:delText>服务订单》</w:delText>
        </w:r>
      </w:del>
    </w:p>
    <w:p w14:paraId="61514018" w14:textId="77777777" w:rsidR="00421B93" w:rsidRDefault="00421B93">
      <w:pPr>
        <w:pStyle w:val="ListParagraph"/>
        <w:spacing w:line="324" w:lineRule="exact"/>
        <w:ind w:left="720" w:firstLineChars="0" w:firstLine="0"/>
        <w:rPr>
          <w:rFonts w:asciiTheme="minorEastAsia" w:eastAsiaTheme="minorEastAsia" w:hAnsiTheme="minorEastAsia" w:cstheme="majorHAnsi"/>
          <w:sz w:val="21"/>
          <w:szCs w:val="21"/>
        </w:rPr>
      </w:pPr>
    </w:p>
    <w:p w14:paraId="0514B961" w14:textId="77777777" w:rsidR="00421B93" w:rsidRDefault="00421B93">
      <w:pPr>
        <w:spacing w:beforeLines="50" w:before="120" w:line="324" w:lineRule="exact"/>
        <w:rPr>
          <w:rFonts w:asciiTheme="majorHAnsi" w:eastAsiaTheme="minorEastAsia" w:hAnsiTheme="majorHAnsi" w:cstheme="majorHAnsi"/>
          <w:sz w:val="21"/>
          <w:szCs w:val="21"/>
        </w:rPr>
      </w:pPr>
    </w:p>
    <w:p w14:paraId="07187DDB" w14:textId="77777777" w:rsidR="00421B93" w:rsidRDefault="00D250D4">
      <w:pPr>
        <w:pStyle w:val="ListParagraph"/>
        <w:numPr>
          <w:ilvl w:val="0"/>
          <w:numId w:val="8"/>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服务内容和标准</w:t>
      </w:r>
    </w:p>
    <w:p w14:paraId="51A0F633" w14:textId="77777777" w:rsidR="00421B93" w:rsidRDefault="00D250D4">
      <w:pPr>
        <w:pStyle w:val="ListParagraph"/>
        <w:numPr>
          <w:ilvl w:val="1"/>
          <w:numId w:val="8"/>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服务定义</w:t>
      </w:r>
    </w:p>
    <w:p w14:paraId="2711F2D9" w14:textId="77777777" w:rsidR="00421B93" w:rsidRDefault="00D250D4">
      <w:pPr>
        <w:pStyle w:val="ListParagraph"/>
        <w:numPr>
          <w:ilvl w:val="2"/>
          <w:numId w:val="8"/>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u w:val="single"/>
        </w:rPr>
        <w:t>工作日</w:t>
      </w:r>
      <w:r>
        <w:rPr>
          <w:rFonts w:asciiTheme="majorHAnsi" w:eastAsiaTheme="minorEastAsia" w:hAnsiTheme="majorHAnsi" w:cstheme="majorHAnsi"/>
          <w:sz w:val="21"/>
          <w:szCs w:val="21"/>
        </w:rPr>
        <w:t>：指每周的周一至周五，并按照中国国家和当地法定的节假日进行调整。</w:t>
      </w:r>
    </w:p>
    <w:p w14:paraId="769E2D05"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自然日</w:t>
      </w:r>
      <w:r>
        <w:rPr>
          <w:rFonts w:asciiTheme="majorHAnsi" w:eastAsiaTheme="minorEastAsia" w:hAnsiTheme="majorHAnsi" w:cstheme="majorHAnsi"/>
          <w:sz w:val="21"/>
          <w:szCs w:val="21"/>
        </w:rPr>
        <w:t>：指公历日的凌晨零点至该日的午夜十二点，</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w:t>
      </w:r>
    </w:p>
    <w:p w14:paraId="2D320FE1"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自然月</w:t>
      </w:r>
      <w:r>
        <w:rPr>
          <w:rFonts w:asciiTheme="majorHAnsi" w:eastAsiaTheme="minorEastAsia" w:hAnsiTheme="majorHAnsi" w:cstheme="majorHAnsi"/>
          <w:sz w:val="21"/>
          <w:szCs w:val="21"/>
        </w:rPr>
        <w:t>：指北京时间（</w:t>
      </w:r>
      <w:r>
        <w:rPr>
          <w:rFonts w:asciiTheme="majorHAnsi" w:eastAsiaTheme="minorEastAsia" w:hAnsiTheme="majorHAnsi" w:cstheme="majorHAnsi"/>
          <w:sz w:val="21"/>
          <w:szCs w:val="21"/>
        </w:rPr>
        <w:t>GMT+8)</w:t>
      </w:r>
      <w:r>
        <w:rPr>
          <w:rFonts w:asciiTheme="majorHAnsi" w:eastAsiaTheme="minorEastAsia" w:hAnsiTheme="majorHAnsi" w:cstheme="majorHAnsi"/>
          <w:sz w:val="21"/>
          <w:szCs w:val="21"/>
        </w:rPr>
        <w:t>任何一个公历月份的一日凌晨零点至该月最后一个公历日的午夜十二点。</w:t>
      </w:r>
    </w:p>
    <w:p w14:paraId="7497F657"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主协议</w:t>
      </w:r>
      <w:r>
        <w:rPr>
          <w:rFonts w:asciiTheme="majorHAnsi" w:eastAsiaTheme="minorEastAsia" w:hAnsiTheme="majorHAnsi" w:cstheme="majorHAnsi"/>
          <w:sz w:val="21"/>
          <w:szCs w:val="21"/>
        </w:rPr>
        <w:t>：指服务方与用户方签订的《北京世纪互联宽带数据中心托管服务协议》。</w:t>
      </w:r>
    </w:p>
    <w:p w14:paraId="04D24C03" w14:textId="77777777" w:rsidR="00421B93" w:rsidRDefault="00D250D4">
      <w:pPr>
        <w:pStyle w:val="ListParagraph"/>
        <w:spacing w:line="324" w:lineRule="exact"/>
        <w:ind w:left="1701" w:firstLineChars="0" w:firstLine="0"/>
        <w:rPr>
          <w:rFonts w:asciiTheme="minorEastAsia" w:eastAsiaTheme="minorEastAsia" w:hAnsiTheme="minorEastAsia" w:cstheme="majorHAnsi"/>
          <w:sz w:val="21"/>
          <w:szCs w:val="21"/>
        </w:rPr>
      </w:pPr>
      <w:r>
        <w:rPr>
          <w:rFonts w:asciiTheme="majorHAnsi" w:eastAsiaTheme="minorEastAsia" w:hAnsiTheme="majorHAnsi" w:cstheme="majorHAnsi"/>
          <w:b/>
          <w:sz w:val="21"/>
          <w:szCs w:val="21"/>
          <w:u w:val="single"/>
        </w:rPr>
        <w:t>服务订单</w:t>
      </w:r>
      <w:r>
        <w:rPr>
          <w:rFonts w:asciiTheme="majorHAnsi" w:eastAsiaTheme="minorEastAsia" w:hAnsiTheme="majorHAnsi" w:cstheme="majorHAnsi"/>
          <w:sz w:val="21"/>
          <w:szCs w:val="21"/>
        </w:rPr>
        <w:t>：指服务方与用户方签订的主协议附件《北京世纪互联宽带数据中心托管服务协议</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《北京世纪互联宽带数据中心托管服务协议</w:t>
      </w: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服务订单》</w:t>
      </w:r>
      <w:r>
        <w:rPr>
          <w:rFonts w:asciiTheme="majorHAnsi" w:eastAsiaTheme="minorEastAsia" w:hAnsiTheme="majorHAnsi" w:cstheme="majorHAnsi" w:hint="eastAsia"/>
          <w:sz w:val="21"/>
          <w:szCs w:val="21"/>
        </w:rPr>
        <w:t>/</w:t>
      </w:r>
      <w:r>
        <w:rPr>
          <w:rFonts w:asciiTheme="minorEastAsia" w:eastAsiaTheme="minorEastAsia" w:hAnsiTheme="minorEastAsia" w:cstheme="majorHAnsi" w:hint="eastAsia"/>
          <w:sz w:val="21"/>
          <w:szCs w:val="21"/>
        </w:rPr>
        <w:t>《北京世纪互联宽带数据中心托管服务协议</w:t>
      </w:r>
      <w:r>
        <w:rPr>
          <w:rFonts w:asciiTheme="minorEastAsia" w:eastAsiaTheme="minorEastAsia" w:hAnsiTheme="minorEastAsia" w:cstheme="majorHAnsi"/>
          <w:sz w:val="21"/>
          <w:szCs w:val="21"/>
        </w:rPr>
        <w:t>MPLS VPN</w:t>
      </w:r>
      <w:r>
        <w:rPr>
          <w:rFonts w:asciiTheme="minorEastAsia" w:eastAsiaTheme="minorEastAsia" w:hAnsiTheme="minorEastAsia" w:cstheme="majorHAnsi" w:hint="eastAsia"/>
          <w:sz w:val="21"/>
          <w:szCs w:val="21"/>
        </w:rPr>
        <w:t>服务订单》</w:t>
      </w:r>
      <w:r>
        <w:rPr>
          <w:rFonts w:asciiTheme="minorEastAsia" w:eastAsiaTheme="minorEastAsia" w:hAnsiTheme="minorEastAsia" w:cstheme="majorHAnsi"/>
          <w:sz w:val="21"/>
          <w:szCs w:val="21"/>
        </w:rPr>
        <w:t>/</w:t>
      </w:r>
      <w:r>
        <w:rPr>
          <w:rFonts w:asciiTheme="minorEastAsia" w:eastAsiaTheme="minorEastAsia" w:hAnsiTheme="minorEastAsia" w:cstheme="majorHAnsi" w:hint="eastAsia"/>
          <w:sz w:val="21"/>
          <w:szCs w:val="21"/>
        </w:rPr>
        <w:t>《北京世纪互联宽带数据中心托管服务协议</w:t>
      </w:r>
      <w:r>
        <w:rPr>
          <w:rFonts w:asciiTheme="minorEastAsia" w:eastAsiaTheme="minorEastAsia" w:hAnsiTheme="minorEastAsia" w:cstheme="majorHAnsi"/>
          <w:sz w:val="21"/>
          <w:szCs w:val="21"/>
        </w:rPr>
        <w:t>SD-WAN</w:t>
      </w:r>
      <w:r>
        <w:rPr>
          <w:rFonts w:asciiTheme="minorEastAsia" w:eastAsiaTheme="minorEastAsia" w:hAnsiTheme="minorEastAsia" w:cstheme="majorHAnsi" w:hint="eastAsia"/>
          <w:sz w:val="21"/>
          <w:szCs w:val="21"/>
        </w:rPr>
        <w:t>服务订单》/《北京世纪互联宽带数据中心托管服务协议</w:t>
      </w:r>
      <w:r>
        <w:rPr>
          <w:rFonts w:asciiTheme="minorEastAsia" w:eastAsiaTheme="minorEastAsia" w:hAnsiTheme="minorEastAsia" w:cstheme="majorHAnsi"/>
          <w:sz w:val="21"/>
          <w:szCs w:val="21"/>
        </w:rPr>
        <w:t>DYX-IDC</w:t>
      </w:r>
      <w:r>
        <w:rPr>
          <w:rFonts w:asciiTheme="minorEastAsia" w:eastAsiaTheme="minorEastAsia" w:hAnsiTheme="minorEastAsia" w:cstheme="majorHAnsi" w:hint="eastAsia"/>
          <w:sz w:val="21"/>
          <w:szCs w:val="21"/>
        </w:rPr>
        <w:t>服务订单》/《北京世纪互联宽带数据中心托管服务协议</w:t>
      </w:r>
      <w:r>
        <w:rPr>
          <w:rFonts w:asciiTheme="minorEastAsia" w:eastAsiaTheme="minorEastAsia" w:hAnsiTheme="minorEastAsia" w:cstheme="majorHAnsi"/>
          <w:sz w:val="21"/>
          <w:szCs w:val="21"/>
        </w:rPr>
        <w:t>OCD</w:t>
      </w:r>
      <w:r>
        <w:rPr>
          <w:rFonts w:asciiTheme="minorEastAsia" w:eastAsiaTheme="minorEastAsia" w:hAnsiTheme="minorEastAsia" w:cstheme="majorHAnsi" w:hint="eastAsia"/>
          <w:sz w:val="21"/>
          <w:szCs w:val="21"/>
        </w:rPr>
        <w:t>服务订单》/《北京世纪互联宽带数据中心托管服务协议</w:t>
      </w:r>
      <w:r>
        <w:rPr>
          <w:rFonts w:asciiTheme="minorEastAsia" w:eastAsiaTheme="minorEastAsia" w:hAnsiTheme="minorEastAsia" w:cstheme="majorHAnsi"/>
          <w:sz w:val="21"/>
          <w:szCs w:val="21"/>
        </w:rPr>
        <w:t>DYX</w:t>
      </w:r>
      <w:r>
        <w:rPr>
          <w:rFonts w:asciiTheme="minorEastAsia" w:eastAsiaTheme="minorEastAsia" w:hAnsiTheme="minorEastAsia" w:cstheme="majorHAnsi" w:hint="eastAsia"/>
          <w:sz w:val="21"/>
          <w:szCs w:val="21"/>
        </w:rPr>
        <w:t>服务订单》</w:t>
      </w:r>
      <w:r>
        <w:rPr>
          <w:rFonts w:asciiTheme="majorHAnsi" w:eastAsiaTheme="minorEastAsia" w:hAnsiTheme="majorHAnsi" w:cstheme="majorHAnsi"/>
          <w:sz w:val="21"/>
          <w:szCs w:val="21"/>
        </w:rPr>
        <w:t>。</w:t>
      </w:r>
    </w:p>
    <w:p w14:paraId="12BAD1DB"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本协议</w:t>
      </w:r>
      <w:r>
        <w:rPr>
          <w:rFonts w:asciiTheme="majorHAnsi" w:eastAsiaTheme="minorEastAsia" w:hAnsiTheme="majorHAnsi" w:cstheme="majorHAnsi"/>
          <w:sz w:val="21"/>
          <w:szCs w:val="21"/>
        </w:rPr>
        <w:t>：指主协议、服务订单。</w:t>
      </w:r>
    </w:p>
    <w:p w14:paraId="24116BF8"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服务期</w:t>
      </w:r>
      <w:r>
        <w:rPr>
          <w:rFonts w:asciiTheme="majorHAnsi" w:eastAsiaTheme="minorEastAsia" w:hAnsiTheme="majorHAnsi" w:cstheme="majorHAnsi"/>
          <w:sz w:val="21"/>
          <w:szCs w:val="21"/>
        </w:rPr>
        <w:t>：指服务方为用户方提供服务的期限。</w:t>
      </w:r>
    </w:p>
    <w:p w14:paraId="4B67BF6B"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计费周期</w:t>
      </w:r>
      <w:r>
        <w:rPr>
          <w:rFonts w:asciiTheme="majorHAnsi" w:eastAsiaTheme="minorEastAsia" w:hAnsiTheme="majorHAnsi" w:cstheme="majorHAnsi"/>
          <w:sz w:val="21"/>
          <w:szCs w:val="21"/>
        </w:rPr>
        <w:t>：指服务期内用户方支付订购的服务费用的周期。</w:t>
      </w:r>
    </w:p>
    <w:p w14:paraId="662739CB"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开始计费日</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补充协议中载明的开始计费日或</w:t>
      </w:r>
      <w:r>
        <w:rPr>
          <w:rFonts w:asciiTheme="majorHAnsi" w:eastAsiaTheme="minorEastAsia" w:hAnsiTheme="majorHAnsi" w:cstheme="majorHAnsi" w:hint="eastAsia"/>
          <w:sz w:val="21"/>
          <w:szCs w:val="21"/>
        </w:rPr>
        <w:t>依照其计费规则确定的开始计费日</w:t>
      </w:r>
      <w:r>
        <w:rPr>
          <w:rFonts w:asciiTheme="majorHAnsi" w:eastAsiaTheme="minorEastAsia" w:hAnsiTheme="majorHAnsi" w:cstheme="majorHAnsi"/>
          <w:sz w:val="21"/>
          <w:szCs w:val="21"/>
        </w:rPr>
        <w:t>。</w:t>
      </w:r>
    </w:p>
    <w:p w14:paraId="09E11D5B"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服务终止</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1C2FE229"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用户方设备</w:t>
      </w:r>
      <w:r>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7403F7EA" w14:textId="77777777" w:rsidR="00421B93" w:rsidRDefault="00D250D4">
      <w:pPr>
        <w:numPr>
          <w:ilvl w:val="2"/>
          <w:numId w:val="8"/>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服务方设备</w:t>
      </w:r>
      <w:r>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界点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p>
    <w:p w14:paraId="574AAE9D" w14:textId="77777777" w:rsidR="00421B93" w:rsidRDefault="00D250D4">
      <w:pPr>
        <w:pStyle w:val="1"/>
        <w:numPr>
          <w:ilvl w:val="1"/>
          <w:numId w:val="8"/>
        </w:numPr>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服务产品类型</w:t>
      </w:r>
    </w:p>
    <w:p w14:paraId="6719985F" w14:textId="77777777" w:rsidR="00421B93" w:rsidRDefault="00D250D4">
      <w:pPr>
        <w:pStyle w:val="1"/>
        <w:numPr>
          <w:ilvl w:val="2"/>
          <w:numId w:val="8"/>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机柜产品：</w:t>
      </w:r>
    </w:p>
    <w:p w14:paraId="5BF75E75"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机柜空间</w:t>
      </w:r>
      <w:r>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3BEFA890"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w:t>
      </w:r>
      <w:r>
        <w:rPr>
          <w:rFonts w:asciiTheme="majorHAnsi" w:eastAsiaTheme="minorEastAsia" w:hAnsiTheme="majorHAnsi" w:cstheme="majorHAnsi"/>
          <w:sz w:val="21"/>
          <w:szCs w:val="21"/>
        </w:rPr>
        <w:t>。机柜指服务方提供的</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74227207" w14:textId="77777777" w:rsidR="00421B93" w:rsidRDefault="00D250D4">
      <w:pPr>
        <w:pStyle w:val="1"/>
        <w:numPr>
          <w:ilvl w:val="2"/>
          <w:numId w:val="8"/>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网络产品：</w:t>
      </w:r>
    </w:p>
    <w:p w14:paraId="687D6EF3" w14:textId="77777777" w:rsidR="00421B93" w:rsidRDefault="00D250D4">
      <w:pPr>
        <w:pStyle w:val="ListParagraph"/>
        <w:numPr>
          <w:ilvl w:val="0"/>
          <w:numId w:val="10"/>
        </w:numPr>
        <w:tabs>
          <w:tab w:val="left" w:pos="709"/>
        </w:tabs>
        <w:spacing w:beforeLines="50" w:before="120"/>
        <w:ind w:left="184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带宽产品</w:t>
      </w:r>
      <w:r>
        <w:rPr>
          <w:rFonts w:asciiTheme="majorHAnsi" w:eastAsiaTheme="minorEastAsia" w:hAnsiTheme="majorHAnsi" w:cstheme="majorHAnsi"/>
          <w:sz w:val="21"/>
          <w:szCs w:val="21"/>
        </w:rPr>
        <w:t>。</w:t>
      </w:r>
    </w:p>
    <w:p w14:paraId="2F165C96" w14:textId="77777777" w:rsidR="00421B93" w:rsidRDefault="00D250D4">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带宽属性</w:t>
      </w:r>
      <w:r>
        <w:rPr>
          <w:rFonts w:asciiTheme="majorHAnsi" w:eastAsiaTheme="minorEastAsia" w:hAnsiTheme="majorHAnsi" w:cstheme="majorHAnsi"/>
          <w:sz w:val="21"/>
          <w:szCs w:val="21"/>
        </w:rPr>
        <w:t>。</w:t>
      </w:r>
    </w:p>
    <w:p w14:paraId="07EAA716"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独享带宽</w:t>
      </w:r>
      <w:r>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Pr>
          <w:rFonts w:asciiTheme="majorHAnsi" w:eastAsiaTheme="minorEastAsia" w:hAnsiTheme="majorHAnsi" w:cstheme="majorHAnsi"/>
          <w:sz w:val="21"/>
          <w:szCs w:val="21"/>
        </w:rPr>
        <w:t>10/100/1000M/10G</w:t>
      </w:r>
      <w:r>
        <w:rPr>
          <w:rFonts w:asciiTheme="majorHAnsi" w:eastAsiaTheme="minorEastAsia" w:hAnsiTheme="majorHAnsi" w:cstheme="majorHAnsi"/>
          <w:sz w:val="21"/>
          <w:szCs w:val="21"/>
        </w:rPr>
        <w:t>以太网接口。</w:t>
      </w:r>
    </w:p>
    <w:p w14:paraId="50189A22"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共享带宽</w:t>
      </w:r>
      <w:r>
        <w:rPr>
          <w:rFonts w:asciiTheme="majorHAnsi" w:eastAsiaTheme="minorEastAsia" w:hAnsiTheme="majorHAnsi" w:cstheme="majorHAnsi"/>
          <w:sz w:val="21"/>
          <w:szCs w:val="21"/>
        </w:rPr>
        <w:t>。共享带宽指用户方设备通过服务方分配的一个</w:t>
      </w:r>
      <w:r>
        <w:rPr>
          <w:rFonts w:asciiTheme="majorHAnsi" w:eastAsiaTheme="minorEastAsia" w:hAnsiTheme="majorHAnsi" w:cstheme="majorHAnsi"/>
          <w:sz w:val="21"/>
          <w:szCs w:val="21"/>
        </w:rPr>
        <w:t>10/100M/1000M</w:t>
      </w:r>
      <w:r>
        <w:rPr>
          <w:rFonts w:asciiTheme="majorHAnsi" w:eastAsiaTheme="minorEastAsia" w:hAnsiTheme="majorHAnsi" w:cstheme="majorHAnsi"/>
          <w:sz w:val="21"/>
          <w:szCs w:val="21"/>
        </w:rPr>
        <w:t>以太网接口，与其它用户方共用一个上联连接</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通过服务方网络连接至互联网。</w:t>
      </w:r>
    </w:p>
    <w:p w14:paraId="5ADDEB75" w14:textId="77777777" w:rsidR="00421B93" w:rsidRDefault="00D250D4">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产品类型</w:t>
      </w:r>
      <w:r>
        <w:rPr>
          <w:rFonts w:asciiTheme="majorHAnsi" w:eastAsiaTheme="minorEastAsia" w:hAnsiTheme="majorHAnsi" w:cstheme="majorHAnsi"/>
          <w:sz w:val="21"/>
          <w:szCs w:val="21"/>
        </w:rPr>
        <w:t>。</w:t>
      </w:r>
    </w:p>
    <w:p w14:paraId="0E9ED0EE"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7DC203BD"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BGP1100</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Pr>
          <w:rFonts w:asciiTheme="majorHAnsi" w:eastAsiaTheme="minorEastAsia" w:hAnsiTheme="majorHAnsi" w:cstheme="majorHAnsi"/>
          <w:sz w:val="21"/>
          <w:szCs w:val="21"/>
        </w:rPr>
        <w:t>BGP110x</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x=2/3/4/5/8</w:t>
      </w:r>
      <w:r>
        <w:rPr>
          <w:rFonts w:asciiTheme="majorHAnsi" w:eastAsiaTheme="minorEastAsia" w:hAnsiTheme="majorHAnsi" w:cstheme="majorHAnsi"/>
          <w:sz w:val="21"/>
          <w:szCs w:val="21"/>
        </w:rPr>
        <w:t>）产品名称。</w:t>
      </w:r>
    </w:p>
    <w:p w14:paraId="17165C3A"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单线带宽产品系列</w:t>
      </w:r>
      <w:r>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4FDCEC92"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多线带宽产品系列</w:t>
      </w:r>
      <w:r>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696C6C29" w14:textId="77777777" w:rsidR="00421B93" w:rsidRDefault="00D250D4">
      <w:pPr>
        <w:pStyle w:val="ListParagraph"/>
        <w:numPr>
          <w:ilvl w:val="0"/>
          <w:numId w:val="9"/>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IP</w:t>
      </w:r>
      <w:r>
        <w:rPr>
          <w:rFonts w:asciiTheme="majorHAnsi" w:eastAsiaTheme="minorEastAsia" w:hAnsiTheme="majorHAnsi" w:cstheme="majorHAnsi"/>
          <w:sz w:val="21"/>
          <w:szCs w:val="21"/>
          <w:u w:val="single"/>
        </w:rPr>
        <w:t>地址</w:t>
      </w:r>
      <w:r>
        <w:rPr>
          <w:rFonts w:asciiTheme="majorHAnsi" w:eastAsiaTheme="minorEastAsia" w:hAnsiTheme="majorHAnsi" w:cstheme="majorHAnsi"/>
          <w:sz w:val="21"/>
          <w:szCs w:val="21"/>
        </w:rPr>
        <w:t>。经过互联网管理机构注册的通用互联网上网地址。为独享带宽用户方提供单独的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网段，包括主机地址和网关地址；为共享带宽用户提供可用的主机地址和固定的共用网关地址。</w:t>
      </w:r>
    </w:p>
    <w:p w14:paraId="7F7E59E6" w14:textId="77777777" w:rsidR="00421B93" w:rsidRDefault="00D250D4">
      <w:pPr>
        <w:pStyle w:val="ListParagraph"/>
        <w:numPr>
          <w:ilvl w:val="0"/>
          <w:numId w:val="10"/>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u w:val="single"/>
        </w:rPr>
        <w:t>DataCenter Synchronization Service</w:t>
      </w:r>
      <w:r>
        <w:rPr>
          <w:rFonts w:asciiTheme="majorHAnsi" w:eastAsiaTheme="minorEastAsia" w:hAnsiTheme="majorHAnsi" w:cstheme="majorHAnsi"/>
          <w:sz w:val="21"/>
          <w:szCs w:val="21"/>
          <w:u w:val="single"/>
        </w:rPr>
        <w:t>，数据中心同步服务）产品。</w:t>
      </w:r>
    </w:p>
    <w:p w14:paraId="2D4BDA2C" w14:textId="77777777" w:rsidR="00421B93" w:rsidRDefault="00D250D4">
      <w:pPr>
        <w:pStyle w:val="ListParagraph"/>
        <w:numPr>
          <w:ilvl w:val="0"/>
          <w:numId w:val="9"/>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1100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51FD8926" w14:textId="77777777" w:rsidR="00421B93" w:rsidRDefault="00D250D4">
      <w:pPr>
        <w:pStyle w:val="ListParagraph"/>
        <w:numPr>
          <w:ilvl w:val="0"/>
          <w:numId w:val="9"/>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2100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0683555E" w14:textId="77777777" w:rsidR="00421B93" w:rsidRDefault="00D250D4">
      <w:pPr>
        <w:pStyle w:val="ListParagraph"/>
        <w:numPr>
          <w:ilvl w:val="0"/>
          <w:numId w:val="9"/>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DCF</w:t>
      </w:r>
      <w:r>
        <w:rPr>
          <w:rFonts w:asciiTheme="majorHAnsi" w:eastAsiaTheme="minorEastAsia" w:hAnsiTheme="majorHAnsi" w:cstheme="majorHAnsi"/>
          <w:sz w:val="21"/>
          <w:szCs w:val="21"/>
          <w:u w:val="single"/>
        </w:rPr>
        <w:t>机房沟通缆产品</w:t>
      </w:r>
      <w:r>
        <w:rPr>
          <w:rFonts w:asciiTheme="majorHAnsi" w:eastAsiaTheme="minorEastAsia" w:hAnsiTheme="majorHAnsi" w:cstheme="majorHAnsi"/>
          <w:sz w:val="21"/>
          <w:szCs w:val="21"/>
        </w:rPr>
        <w:t>。通过服务方机房外、红线内的光缆管井中交接箱</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熔接包，接入机房内</w:t>
      </w:r>
      <w:r>
        <w:rPr>
          <w:rFonts w:asciiTheme="majorHAnsi" w:eastAsiaTheme="minorEastAsia" w:hAnsiTheme="majorHAnsi" w:cstheme="majorHAnsi"/>
          <w:sz w:val="21"/>
          <w:szCs w:val="21"/>
        </w:rPr>
        <w:t>MMR</w:t>
      </w:r>
      <w:r>
        <w:rPr>
          <w:rFonts w:asciiTheme="majorHAnsi" w:eastAsiaTheme="minorEastAsia" w:hAnsiTheme="majorHAnsi" w:cstheme="majorHAnsi"/>
          <w:sz w:val="21"/>
          <w:szCs w:val="21"/>
        </w:rPr>
        <w:t>空间里的配线柜，再跳线到用户方机柜指定设备上。</w:t>
      </w:r>
    </w:p>
    <w:p w14:paraId="776EB376" w14:textId="77777777" w:rsidR="00421B93" w:rsidRDefault="00D250D4">
      <w:pPr>
        <w:pStyle w:val="ListParagraph"/>
        <w:numPr>
          <w:ilvl w:val="0"/>
          <w:numId w:val="10"/>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S+</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u w:val="single"/>
        </w:rPr>
        <w:t>Super Plus</w:t>
      </w:r>
      <w:r>
        <w:rPr>
          <w:rFonts w:asciiTheme="majorHAnsi" w:eastAsiaTheme="minorEastAsia" w:hAnsiTheme="majorHAnsi" w:cstheme="majorHAnsi"/>
          <w:sz w:val="21"/>
          <w:szCs w:val="21"/>
          <w:u w:val="single"/>
        </w:rPr>
        <w:t>）产品。</w:t>
      </w:r>
    </w:p>
    <w:p w14:paraId="6CE7BE89" w14:textId="77777777" w:rsidR="00421B93" w:rsidRDefault="00D250D4">
      <w:pPr>
        <w:pStyle w:val="ListParagraph"/>
        <w:numPr>
          <w:ilvl w:val="0"/>
          <w:numId w:val="9"/>
        </w:numPr>
        <w:tabs>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3100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。基于服务方数据中心至公有云系统的云数据同步能力，为用户方提供从服务方自有</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端系统至云端系统的云数据同步服务。</w:t>
      </w:r>
    </w:p>
    <w:p w14:paraId="1185739A" w14:textId="77777777" w:rsidR="00421B93" w:rsidRDefault="00D250D4">
      <w:pPr>
        <w:pStyle w:val="ListParagraph"/>
        <w:numPr>
          <w:ilvl w:val="0"/>
          <w:numId w:val="9"/>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 4100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。基于服务方数据中心至公有云系统的云数据同步能力，为用户方提供服务</w:t>
      </w:r>
      <w:r>
        <w:rPr>
          <w:rFonts w:asciiTheme="majorHAnsi" w:eastAsiaTheme="minorEastAsia" w:hAnsiTheme="majorHAnsi" w:cstheme="majorHAnsi" w:hint="eastAsia"/>
          <w:sz w:val="21"/>
          <w:szCs w:val="21"/>
          <w:u w:val="single"/>
        </w:rPr>
        <w:t>方自有</w:t>
      </w:r>
      <w:r>
        <w:rPr>
          <w:rFonts w:asciiTheme="majorHAnsi" w:eastAsiaTheme="minorEastAsia" w:hAnsiTheme="majorHAnsi" w:cstheme="majorHAnsi"/>
          <w:sz w:val="21"/>
          <w:szCs w:val="21"/>
          <w:u w:val="single"/>
        </w:rPr>
        <w:t>IDC</w:t>
      </w:r>
      <w:r>
        <w:rPr>
          <w:rFonts w:asciiTheme="majorHAnsi" w:eastAsiaTheme="minorEastAsia" w:hAnsiTheme="majorHAnsi" w:cstheme="majorHAnsi" w:hint="eastAsia"/>
          <w:sz w:val="21"/>
          <w:szCs w:val="21"/>
          <w:u w:val="single"/>
        </w:rPr>
        <w:t>之外的用户方指定</w:t>
      </w:r>
      <w:r>
        <w:rPr>
          <w:rFonts w:asciiTheme="majorHAnsi" w:eastAsiaTheme="minorEastAsia" w:hAnsiTheme="majorHAnsi" w:cstheme="majorHAnsi"/>
          <w:sz w:val="21"/>
          <w:szCs w:val="21"/>
          <w:u w:val="single"/>
        </w:rPr>
        <w:t>IT</w:t>
      </w:r>
      <w:r>
        <w:rPr>
          <w:rFonts w:asciiTheme="majorHAnsi" w:eastAsiaTheme="minorEastAsia" w:hAnsiTheme="majorHAnsi" w:cstheme="majorHAnsi" w:hint="eastAsia"/>
          <w:sz w:val="21"/>
          <w:szCs w:val="21"/>
          <w:u w:val="single"/>
        </w:rPr>
        <w:t>环境与公有云</w:t>
      </w:r>
      <w:r>
        <w:rPr>
          <w:rFonts w:asciiTheme="majorHAnsi" w:eastAsiaTheme="minorEastAsia" w:hAnsiTheme="majorHAnsi" w:cstheme="majorHAnsi"/>
          <w:sz w:val="21"/>
          <w:szCs w:val="21"/>
          <w:u w:val="single"/>
        </w:rPr>
        <w:t>/</w:t>
      </w:r>
      <w:r>
        <w:rPr>
          <w:rFonts w:asciiTheme="majorHAnsi" w:eastAsiaTheme="minorEastAsia" w:hAnsiTheme="majorHAnsi" w:cstheme="majorHAnsi" w:hint="eastAsia"/>
          <w:sz w:val="21"/>
          <w:szCs w:val="21"/>
          <w:u w:val="single"/>
        </w:rPr>
        <w:t>私有云之间高效、安全的云数据同步服务。</w:t>
      </w:r>
    </w:p>
    <w:p w14:paraId="47B088BA" w14:textId="77777777" w:rsidR="00421B93" w:rsidRDefault="00D250D4">
      <w:pPr>
        <w:pStyle w:val="ListParagraph"/>
        <w:numPr>
          <w:ilvl w:val="0"/>
          <w:numId w:val="10"/>
        </w:numPr>
        <w:tabs>
          <w:tab w:val="left" w:pos="709"/>
        </w:tabs>
        <w:spacing w:beforeLines="50" w:before="120"/>
        <w:ind w:left="1843"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MPLS VPN</w:t>
      </w:r>
      <w:r>
        <w:rPr>
          <w:rFonts w:asciiTheme="majorHAnsi" w:eastAsiaTheme="minorEastAsia" w:hAnsiTheme="majorHAnsi" w:cstheme="majorHAnsi" w:hint="eastAsia"/>
          <w:sz w:val="21"/>
          <w:szCs w:val="21"/>
        </w:rPr>
        <w:t>产品。</w:t>
      </w:r>
    </w:p>
    <w:p w14:paraId="5A7A20BC" w14:textId="77777777" w:rsidR="00421B93" w:rsidRDefault="00D250D4">
      <w:pPr>
        <w:pStyle w:val="ListParagraph"/>
        <w:tabs>
          <w:tab w:val="left" w:pos="709"/>
        </w:tabs>
        <w:spacing w:beforeLines="50" w:before="120"/>
        <w:ind w:left="1843" w:firstLineChars="0" w:firstLine="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是以</w:t>
      </w:r>
      <w:r>
        <w:rPr>
          <w:rFonts w:asciiTheme="majorHAnsi" w:eastAsiaTheme="minorEastAsia" w:hAnsiTheme="majorHAnsi" w:cstheme="majorHAnsi" w:hint="eastAsia"/>
          <w:sz w:val="21"/>
          <w:szCs w:val="21"/>
        </w:rPr>
        <w:t>MPLS</w:t>
      </w:r>
      <w:r>
        <w:rPr>
          <w:rFonts w:asciiTheme="majorHAnsi" w:eastAsiaTheme="minorEastAsia" w:hAnsiTheme="majorHAnsi" w:cstheme="majorHAnsi" w:hint="eastAsia"/>
          <w:sz w:val="21"/>
          <w:szCs w:val="21"/>
        </w:rPr>
        <w:t>（多协议标记转换）技术在骨干的宽带</w:t>
      </w:r>
      <w:r>
        <w:rPr>
          <w:rFonts w:asciiTheme="majorHAnsi" w:eastAsiaTheme="minorEastAsia" w:hAnsiTheme="majorHAnsi" w:cstheme="majorHAnsi" w:hint="eastAsia"/>
          <w:sz w:val="21"/>
          <w:szCs w:val="21"/>
        </w:rPr>
        <w:t>IP</w:t>
      </w:r>
      <w:r>
        <w:rPr>
          <w:rFonts w:asciiTheme="majorHAnsi" w:eastAsiaTheme="minorEastAsia" w:hAnsiTheme="majorHAnsi" w:cstheme="majorHAnsi" w:hint="eastAsia"/>
          <w:sz w:val="21"/>
          <w:szCs w:val="21"/>
        </w:rPr>
        <w:t>网络上构建企业的</w:t>
      </w:r>
      <w:r>
        <w:rPr>
          <w:rFonts w:asciiTheme="majorHAnsi" w:eastAsiaTheme="minorEastAsia" w:hAnsiTheme="majorHAnsi" w:cstheme="majorHAnsi" w:hint="eastAsia"/>
          <w:sz w:val="21"/>
          <w:szCs w:val="21"/>
        </w:rPr>
        <w:t>IP</w:t>
      </w:r>
      <w:r>
        <w:rPr>
          <w:rFonts w:asciiTheme="majorHAnsi" w:eastAsiaTheme="minorEastAsia" w:hAnsiTheme="majorHAnsi" w:cstheme="majorHAnsi" w:hint="eastAsia"/>
          <w:sz w:val="21"/>
          <w:szCs w:val="21"/>
        </w:rPr>
        <w:t>专网，实现跨地域、安全、高速、可靠的数据、语音、图像多业务通信，并结合</w:t>
      </w:r>
      <w:r>
        <w:rPr>
          <w:rFonts w:asciiTheme="majorHAnsi" w:eastAsiaTheme="minorEastAsia" w:hAnsiTheme="majorHAnsi" w:cstheme="majorHAnsi" w:hint="eastAsia"/>
          <w:sz w:val="21"/>
          <w:szCs w:val="21"/>
        </w:rPr>
        <w:t>QOS</w:t>
      </w:r>
      <w:r>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Pr>
          <w:rFonts w:asciiTheme="majorHAnsi" w:eastAsiaTheme="minorEastAsia" w:hAnsiTheme="majorHAnsi" w:cstheme="majorHAnsi" w:hint="eastAsia"/>
          <w:sz w:val="21"/>
          <w:szCs w:val="21"/>
        </w:rPr>
        <w:t>MPLS VPN CPE</w:t>
      </w:r>
      <w:r>
        <w:rPr>
          <w:rFonts w:asciiTheme="majorHAnsi" w:eastAsiaTheme="minorEastAsia" w:hAnsiTheme="majorHAnsi" w:cstheme="majorHAnsi" w:hint="eastAsia"/>
          <w:sz w:val="21"/>
          <w:szCs w:val="21"/>
        </w:rPr>
        <w:t>终端（通常为</w:t>
      </w:r>
      <w:r>
        <w:rPr>
          <w:rFonts w:asciiTheme="majorHAnsi" w:eastAsiaTheme="minorEastAsia" w:hAnsiTheme="majorHAnsi" w:cstheme="majorHAnsi" w:hint="eastAsia"/>
          <w:sz w:val="21"/>
          <w:szCs w:val="21"/>
        </w:rPr>
        <w:t>CISCO</w:t>
      </w:r>
      <w:r>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Pr>
          <w:rFonts w:asciiTheme="majorHAnsi" w:eastAsiaTheme="minorEastAsia" w:hAnsiTheme="majorHAnsi" w:cstheme="majorHAnsi" w:hint="eastAsia"/>
          <w:sz w:val="21"/>
          <w:szCs w:val="21"/>
        </w:rPr>
        <w:t>IPsec VPN</w:t>
      </w:r>
      <w:r>
        <w:rPr>
          <w:rFonts w:asciiTheme="majorHAnsi" w:eastAsiaTheme="minorEastAsia" w:hAnsiTheme="majorHAnsi" w:cstheme="majorHAnsi" w:hint="eastAsia"/>
          <w:sz w:val="21"/>
          <w:szCs w:val="21"/>
        </w:rPr>
        <w:t>虚拟通道链路）等，构建的专属线路或专属网络。基于</w:t>
      </w:r>
      <w:r>
        <w:rPr>
          <w:rFonts w:asciiTheme="majorHAnsi" w:eastAsiaTheme="minorEastAsia" w:hAnsiTheme="majorHAnsi" w:cstheme="majorHAnsi" w:hint="eastAsia"/>
          <w:sz w:val="21"/>
          <w:szCs w:val="21"/>
        </w:rPr>
        <w:t>MPLS VPN</w:t>
      </w:r>
      <w:r>
        <w:rPr>
          <w:rFonts w:asciiTheme="majorHAnsi" w:eastAsiaTheme="minorEastAsia" w:hAnsiTheme="majorHAnsi" w:cstheme="majorHAnsi" w:hint="eastAsia"/>
          <w:sz w:val="21"/>
          <w:szCs w:val="21"/>
        </w:rPr>
        <w:t>服务，用户方可构建安全的点到点、点到多点的企业专属网络。</w:t>
      </w:r>
      <w:r>
        <w:rPr>
          <w:rFonts w:asciiTheme="majorHAnsi" w:eastAsiaTheme="minorEastAsia" w:hAnsiTheme="majorHAnsi" w:cstheme="majorHAnsi" w:hint="eastAsia"/>
          <w:sz w:val="21"/>
          <w:szCs w:val="21"/>
        </w:rPr>
        <w:t>MPLS VPN</w:t>
      </w:r>
      <w:r>
        <w:rPr>
          <w:rFonts w:asciiTheme="majorHAnsi" w:eastAsiaTheme="minorEastAsia" w:hAnsiTheme="majorHAnsi" w:cstheme="majorHAnsi" w:hint="eastAsia"/>
          <w:sz w:val="21"/>
          <w:szCs w:val="21"/>
        </w:rPr>
        <w:t>服务包含</w:t>
      </w:r>
      <w:r>
        <w:rPr>
          <w:rFonts w:asciiTheme="majorHAnsi" w:eastAsiaTheme="minorEastAsia" w:hAnsiTheme="majorHAnsi" w:cstheme="majorHAnsi" w:hint="eastAsia"/>
          <w:sz w:val="21"/>
          <w:szCs w:val="21"/>
        </w:rPr>
        <w:t>VPN</w:t>
      </w:r>
      <w:r>
        <w:rPr>
          <w:rFonts w:asciiTheme="majorHAnsi" w:eastAsiaTheme="minorEastAsia" w:hAnsiTheme="majorHAnsi" w:cstheme="majorHAnsi" w:hint="eastAsia"/>
          <w:sz w:val="21"/>
          <w:szCs w:val="21"/>
        </w:rPr>
        <w:t>线路开通，</w:t>
      </w:r>
      <w:r>
        <w:rPr>
          <w:rFonts w:asciiTheme="majorHAnsi" w:eastAsiaTheme="minorEastAsia" w:hAnsiTheme="majorHAnsi" w:cstheme="majorHAnsi" w:hint="eastAsia"/>
          <w:sz w:val="21"/>
          <w:szCs w:val="21"/>
        </w:rPr>
        <w:t>VPN</w:t>
      </w:r>
      <w:r>
        <w:rPr>
          <w:rFonts w:asciiTheme="majorHAnsi" w:eastAsiaTheme="minorEastAsia" w:hAnsiTheme="majorHAnsi" w:cstheme="majorHAnsi" w:hint="eastAsia"/>
          <w:sz w:val="21"/>
          <w:szCs w:val="21"/>
        </w:rPr>
        <w:t>线路调测以及</w:t>
      </w:r>
      <w:r>
        <w:rPr>
          <w:rFonts w:asciiTheme="majorHAnsi" w:eastAsiaTheme="minorEastAsia" w:hAnsiTheme="majorHAnsi" w:cstheme="majorHAnsi" w:hint="eastAsia"/>
          <w:sz w:val="21"/>
          <w:szCs w:val="21"/>
        </w:rPr>
        <w:t>VPN</w:t>
      </w:r>
      <w:r>
        <w:rPr>
          <w:rFonts w:asciiTheme="majorHAnsi" w:eastAsiaTheme="minorEastAsia" w:hAnsiTheme="majorHAnsi" w:cstheme="majorHAnsi" w:hint="eastAsia"/>
          <w:sz w:val="21"/>
          <w:szCs w:val="21"/>
        </w:rPr>
        <w:t>线路维护和诊断服务等。需要说明的是，</w:t>
      </w:r>
      <w:r>
        <w:rPr>
          <w:rFonts w:asciiTheme="majorHAnsi" w:eastAsiaTheme="minorEastAsia" w:hAnsiTheme="majorHAnsi" w:cstheme="majorHAnsi" w:hint="eastAsia"/>
          <w:sz w:val="21"/>
          <w:szCs w:val="21"/>
        </w:rPr>
        <w:t>MPLS VPN</w:t>
      </w:r>
      <w:r>
        <w:rPr>
          <w:rFonts w:asciiTheme="majorHAnsi" w:eastAsiaTheme="minorEastAsia" w:hAnsiTheme="majorHAnsi" w:cstheme="majorHAnsi" w:hint="eastAsia"/>
          <w:sz w:val="21"/>
          <w:szCs w:val="21"/>
        </w:rPr>
        <w:t>线路所依赖的部分虚拟链路资源（指“最后一公里”是基于固定宽带基础上建立的</w:t>
      </w:r>
      <w:r>
        <w:rPr>
          <w:rFonts w:asciiTheme="majorHAnsi" w:eastAsiaTheme="minorEastAsia" w:hAnsiTheme="majorHAnsi" w:cstheme="majorHAnsi" w:hint="eastAsia"/>
          <w:sz w:val="21"/>
          <w:szCs w:val="21"/>
        </w:rPr>
        <w:t>IPsec VPN</w:t>
      </w:r>
      <w:r>
        <w:rPr>
          <w:rFonts w:asciiTheme="majorHAnsi" w:eastAsiaTheme="minorEastAsia" w:hAnsiTheme="majorHAnsi" w:cstheme="majorHAnsi" w:hint="eastAsia"/>
          <w:sz w:val="21"/>
          <w:szCs w:val="21"/>
        </w:rPr>
        <w:t>虚拟通道链路）服务不包含在本合同。</w:t>
      </w:r>
    </w:p>
    <w:p w14:paraId="1A46ABFC" w14:textId="77777777" w:rsidR="00421B93" w:rsidRDefault="00D250D4">
      <w:pPr>
        <w:pStyle w:val="ListParagraph"/>
        <w:numPr>
          <w:ilvl w:val="0"/>
          <w:numId w:val="10"/>
        </w:numPr>
        <w:tabs>
          <w:tab w:val="left" w:pos="709"/>
        </w:tabs>
        <w:spacing w:beforeLines="50" w:before="120"/>
        <w:ind w:left="1843"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产品。</w:t>
      </w:r>
    </w:p>
    <w:p w14:paraId="2440944D" w14:textId="77777777" w:rsidR="00421B93" w:rsidRDefault="00D250D4">
      <w:pPr>
        <w:pStyle w:val="ListParagraph"/>
        <w:numPr>
          <w:ilvl w:val="0"/>
          <w:numId w:val="9"/>
        </w:numPr>
        <w:tabs>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接入服务定义：服务方通过</w:t>
      </w:r>
      <w:r>
        <w:rPr>
          <w:rFonts w:asciiTheme="majorHAnsi" w:eastAsiaTheme="minorEastAsia" w:hAnsiTheme="majorHAnsi" w:cstheme="majorHAnsi" w:hint="eastAsia"/>
          <w:sz w:val="21"/>
          <w:szCs w:val="21"/>
        </w:rPr>
        <w:t>SD-WAN CPE</w:t>
      </w:r>
      <w:r>
        <w:rPr>
          <w:rFonts w:asciiTheme="majorHAnsi" w:eastAsiaTheme="minorEastAsia" w:hAnsiTheme="majorHAnsi" w:cstheme="majorHAnsi" w:hint="eastAsia"/>
          <w:sz w:val="21"/>
          <w:szCs w:val="21"/>
        </w:rPr>
        <w:t>终端（由用户方安装部署在其网络内），基于物理链路资源（包括不限于固定宽带、</w:t>
      </w:r>
      <w:r>
        <w:rPr>
          <w:rFonts w:asciiTheme="majorHAnsi" w:eastAsiaTheme="minorEastAsia" w:hAnsiTheme="majorHAnsi" w:cstheme="majorHAnsi" w:hint="eastAsia"/>
          <w:sz w:val="21"/>
          <w:szCs w:val="21"/>
        </w:rPr>
        <w:t>4G</w:t>
      </w:r>
      <w:r>
        <w:rPr>
          <w:rFonts w:asciiTheme="majorHAnsi" w:eastAsiaTheme="minorEastAsia" w:hAnsiTheme="majorHAnsi" w:cstheme="majorHAnsi" w:hint="eastAsia"/>
          <w:sz w:val="21"/>
          <w:szCs w:val="21"/>
        </w:rPr>
        <w:t>、专线等），构建的端到端的虚拟、加密线路。基于</w:t>
      </w: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接入服务，用户方可构建灵活的点到点、点到多点的虚拟专有网络。</w:t>
      </w:r>
    </w:p>
    <w:p w14:paraId="5C8618D3" w14:textId="77777777" w:rsidR="00421B93" w:rsidRDefault="00D250D4">
      <w:pPr>
        <w:pStyle w:val="ListParagraph"/>
        <w:numPr>
          <w:ilvl w:val="0"/>
          <w:numId w:val="9"/>
        </w:numPr>
        <w:tabs>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接入服务包括</w:t>
      </w: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线路开通、</w:t>
      </w: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线路调测、</w:t>
      </w: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线路维护、</w:t>
      </w: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线路诊断等服务、数据中心带宽服务，</w:t>
      </w: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Pr>
          <w:rFonts w:asciiTheme="majorHAnsi" w:eastAsiaTheme="minorEastAsia" w:hAnsiTheme="majorHAnsi" w:cstheme="majorHAnsi" w:hint="eastAsia"/>
          <w:sz w:val="21"/>
          <w:szCs w:val="21"/>
        </w:rPr>
        <w:t>SD-WAN</w:t>
      </w:r>
      <w:r>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或不可抗力、以及其他非服务方控制范围内的事项除外。在服务期内，因</w:t>
      </w:r>
      <w:r>
        <w:rPr>
          <w:rFonts w:asciiTheme="majorHAnsi" w:eastAsiaTheme="minorEastAsia" w:hAnsiTheme="majorHAnsi" w:cstheme="majorHAnsi" w:hint="eastAsia"/>
          <w:sz w:val="21"/>
          <w:szCs w:val="21"/>
        </w:rPr>
        <w:t>CPE</w:t>
      </w:r>
      <w:r>
        <w:rPr>
          <w:rFonts w:asciiTheme="majorHAnsi" w:eastAsiaTheme="minorEastAsia" w:hAnsiTheme="majorHAnsi" w:cstheme="majorHAnsi" w:hint="eastAsia"/>
          <w:sz w:val="21"/>
          <w:szCs w:val="21"/>
        </w:rPr>
        <w:t>硬件非人为故障或功能不满足，服务方免费更换</w:t>
      </w:r>
      <w:r>
        <w:rPr>
          <w:rFonts w:asciiTheme="majorHAnsi" w:eastAsiaTheme="minorEastAsia" w:hAnsiTheme="majorHAnsi" w:cstheme="majorHAnsi" w:hint="eastAsia"/>
          <w:sz w:val="21"/>
          <w:szCs w:val="21"/>
        </w:rPr>
        <w:t>CPE</w:t>
      </w:r>
      <w:r>
        <w:rPr>
          <w:rFonts w:asciiTheme="majorHAnsi" w:eastAsiaTheme="minorEastAsia" w:hAnsiTheme="majorHAnsi" w:cstheme="majorHAnsi" w:hint="eastAsia"/>
          <w:sz w:val="21"/>
          <w:szCs w:val="21"/>
        </w:rPr>
        <w:t>终端硬件。</w:t>
      </w:r>
    </w:p>
    <w:p w14:paraId="1F73421A" w14:textId="77777777" w:rsidR="00421B93" w:rsidRDefault="00D250D4">
      <w:pPr>
        <w:pStyle w:val="ListParagraph"/>
        <w:numPr>
          <w:ilvl w:val="0"/>
          <w:numId w:val="10"/>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网络服务产品。</w:t>
      </w:r>
    </w:p>
    <w:p w14:paraId="23BBA50E" w14:textId="77777777" w:rsidR="00421B93" w:rsidRDefault="00D250D4">
      <w:pPr>
        <w:pStyle w:val="ListParagraph"/>
        <w:numPr>
          <w:ilvl w:val="0"/>
          <w:numId w:val="11"/>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0B7DA1B" w14:textId="77777777" w:rsidR="00421B93" w:rsidRDefault="00D250D4">
      <w:pPr>
        <w:pStyle w:val="ListParagraph"/>
        <w:numPr>
          <w:ilvl w:val="2"/>
          <w:numId w:val="8"/>
        </w:numPr>
        <w:tabs>
          <w:tab w:val="left" w:pos="709"/>
        </w:tabs>
        <w:spacing w:beforeLines="50" w:before="120"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用户方</w:t>
      </w:r>
      <w:r>
        <w:rPr>
          <w:rFonts w:asciiTheme="majorHAnsi" w:eastAsiaTheme="minorEastAsia" w:hAnsiTheme="majorHAnsi" w:cstheme="majorHAnsi"/>
          <w:sz w:val="21"/>
          <w:szCs w:val="21"/>
          <w:u w:val="single"/>
        </w:rPr>
        <w:t>VIP</w:t>
      </w:r>
      <w:r>
        <w:rPr>
          <w:rFonts w:asciiTheme="majorHAnsi" w:eastAsiaTheme="minorEastAsia" w:hAnsiTheme="majorHAnsi" w:cstheme="majorHAnsi"/>
          <w:sz w:val="21"/>
          <w:szCs w:val="21"/>
          <w:u w:val="single"/>
        </w:rPr>
        <w:t>数据中心</w:t>
      </w:r>
      <w:r>
        <w:rPr>
          <w:rFonts w:asciiTheme="majorHAnsi" w:eastAsiaTheme="minorEastAsia" w:hAnsiTheme="majorHAnsi" w:cstheme="majorHAnsi"/>
          <w:sz w:val="21"/>
          <w:szCs w:val="21"/>
        </w:rPr>
        <w:t>。</w:t>
      </w:r>
    </w:p>
    <w:p w14:paraId="58373DB6" w14:textId="77777777" w:rsidR="00421B93" w:rsidRDefault="00D250D4">
      <w:pPr>
        <w:pStyle w:val="ListParagraph"/>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用户方数据中心指服务方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数据中心内的专用封闭区域，拥有单独的入口，面积根据用户方的要求和服务方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5A474B5A" w14:textId="77777777" w:rsidR="00421B93" w:rsidRDefault="00D250D4">
      <w:pPr>
        <w:pStyle w:val="1"/>
        <w:numPr>
          <w:ilvl w:val="1"/>
          <w:numId w:val="8"/>
        </w:numPr>
        <w:spacing w:line="280"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服务标准</w:t>
      </w:r>
    </w:p>
    <w:p w14:paraId="7C22AC89" w14:textId="77777777" w:rsidR="00421B93" w:rsidRDefault="00D250D4">
      <w:pPr>
        <w:pStyle w:val="1"/>
        <w:numPr>
          <w:ilvl w:val="0"/>
          <w:numId w:val="0"/>
        </w:numPr>
        <w:spacing w:line="280" w:lineRule="exact"/>
        <w:ind w:left="992"/>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服务方保证电力的连通性达到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，带宽连通性达到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r>
        <w:rPr>
          <w:rFonts w:asciiTheme="majorHAnsi" w:eastAsiaTheme="minorEastAsia" w:hAnsiTheme="majorHAnsi" w:cstheme="majorHAnsi"/>
          <w:b w:val="0"/>
          <w:sz w:val="21"/>
          <w:szCs w:val="21"/>
        </w:rPr>
        <w:t>DCSS/MPLS VPN/SD-WAN</w:t>
      </w:r>
      <w:r>
        <w:rPr>
          <w:rFonts w:asciiTheme="majorHAnsi" w:eastAsiaTheme="minorEastAsia" w:hAnsiTheme="majorHAnsi" w:cstheme="majorHAnsi"/>
          <w:b w:val="0"/>
          <w:sz w:val="21"/>
          <w:szCs w:val="21"/>
        </w:rPr>
        <w:t>可用性达到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p>
    <w:p w14:paraId="5941F2BD" w14:textId="77777777" w:rsidR="00421B93" w:rsidRDefault="00D250D4">
      <w:pPr>
        <w:pStyle w:val="ListParagraph"/>
        <w:numPr>
          <w:ilvl w:val="2"/>
          <w:numId w:val="8"/>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电力连通性及中断：</w:t>
      </w:r>
    </w:p>
    <w:p w14:paraId="520A16F3" w14:textId="77777777" w:rsidR="00421B93" w:rsidRDefault="00D250D4">
      <w:pPr>
        <w:pStyle w:val="ListParagraph"/>
        <w:numPr>
          <w:ilvl w:val="0"/>
          <w:numId w:val="12"/>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电力连通性</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电源至服务方提供的连接用户方设备的两路接线板具有电力；</w:t>
      </w:r>
    </w:p>
    <w:p w14:paraId="681F3D65" w14:textId="77777777" w:rsidR="00421B93" w:rsidRDefault="00D250D4">
      <w:pPr>
        <w:pStyle w:val="ListParagraph"/>
        <w:numPr>
          <w:ilvl w:val="0"/>
          <w:numId w:val="12"/>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电源至服务方提供的连接用户方设备的两路接线板同时不具有电力；</w:t>
      </w:r>
    </w:p>
    <w:p w14:paraId="118332B9" w14:textId="77777777" w:rsidR="00421B93" w:rsidRDefault="00D250D4">
      <w:pPr>
        <w:pStyle w:val="ListParagraph"/>
        <w:numPr>
          <w:ilvl w:val="0"/>
          <w:numId w:val="12"/>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电力中断时间</w:t>
      </w:r>
      <w:r>
        <w:rPr>
          <w:rFonts w:asciiTheme="majorHAnsi" w:eastAsiaTheme="minorEastAsia" w:hAnsiTheme="majorHAnsi" w:cstheme="majorHAnsi"/>
          <w:sz w:val="21"/>
          <w:szCs w:val="21"/>
        </w:rPr>
        <w:t>：包括用户方电力中断的时间（分钟数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，但不包括电力中断的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小时之内用户方未向服务方报告的情况，以及由以下原因所引起的电力中断：</w:t>
      </w:r>
    </w:p>
    <w:p w14:paraId="713D8D50" w14:textId="77777777" w:rsidR="00421B93" w:rsidRDefault="00D250D4">
      <w:pPr>
        <w:numPr>
          <w:ilvl w:val="2"/>
          <w:numId w:val="13"/>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61633969" w14:textId="77777777" w:rsidR="00421B93" w:rsidRDefault="00D250D4">
      <w:pPr>
        <w:numPr>
          <w:ilvl w:val="2"/>
          <w:numId w:val="13"/>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用户方的电路或设备所引起的。</w:t>
      </w:r>
    </w:p>
    <w:p w14:paraId="369E5B05" w14:textId="77777777" w:rsidR="00421B93" w:rsidRDefault="00D250D4">
      <w:pPr>
        <w:numPr>
          <w:ilvl w:val="2"/>
          <w:numId w:val="13"/>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用户方的应用程序或安装活动所引起的。</w:t>
      </w:r>
    </w:p>
    <w:p w14:paraId="74169B8A" w14:textId="77777777" w:rsidR="00421B93" w:rsidRDefault="00D250D4">
      <w:pPr>
        <w:numPr>
          <w:ilvl w:val="2"/>
          <w:numId w:val="13"/>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用户方的疏忽或由用户方授权的操作所引起的。</w:t>
      </w:r>
    </w:p>
    <w:p w14:paraId="2259FD56" w14:textId="77777777" w:rsidR="00421B93" w:rsidRDefault="00D250D4">
      <w:pPr>
        <w:numPr>
          <w:ilvl w:val="2"/>
          <w:numId w:val="13"/>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用户方的其他服务提供商的操作所引起的。</w:t>
      </w:r>
    </w:p>
    <w:p w14:paraId="71589DFC" w14:textId="77777777" w:rsidR="00421B93" w:rsidRDefault="00D250D4">
      <w:pPr>
        <w:pStyle w:val="ListParagraph"/>
        <w:numPr>
          <w:ilvl w:val="0"/>
          <w:numId w:val="12"/>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电力的持续供应％</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p>
    <w:p w14:paraId="6FB1D344" w14:textId="77777777" w:rsidR="00421B93" w:rsidRDefault="00421B93">
      <w:pPr>
        <w:tabs>
          <w:tab w:val="left" w:pos="709"/>
        </w:tabs>
        <w:spacing w:line="280" w:lineRule="exact"/>
        <w:rPr>
          <w:rFonts w:asciiTheme="majorHAnsi" w:eastAsiaTheme="minorEastAsia" w:hAnsiTheme="majorHAnsi" w:cstheme="majorHAnsi"/>
          <w:sz w:val="21"/>
          <w:szCs w:val="21"/>
        </w:rPr>
      </w:pPr>
    </w:p>
    <w:p w14:paraId="1402C853" w14:textId="77777777" w:rsidR="00421B93" w:rsidRDefault="00D250D4">
      <w:pPr>
        <w:pStyle w:val="ListParagraph"/>
        <w:numPr>
          <w:ilvl w:val="2"/>
          <w:numId w:val="8"/>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带宽连通性</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可用性及中断：</w:t>
      </w:r>
    </w:p>
    <w:p w14:paraId="49CBCBED" w14:textId="77777777" w:rsidR="00421B93" w:rsidRDefault="00D250D4">
      <w:pPr>
        <w:pStyle w:val="ListParagraph"/>
        <w:numPr>
          <w:ilvl w:val="0"/>
          <w:numId w:val="14"/>
        </w:numPr>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带宽连通性</w:t>
      </w:r>
      <w:r>
        <w:rPr>
          <w:rFonts w:asciiTheme="majorHAnsi" w:eastAsiaTheme="minorEastAsia" w:hAnsiTheme="majorHAnsi" w:cstheme="majorHAnsi"/>
          <w:sz w:val="21"/>
          <w:szCs w:val="21"/>
        </w:rPr>
        <w:t>（适用于</w:t>
      </w:r>
      <w:r>
        <w:rPr>
          <w:rFonts w:asciiTheme="majorHAnsi" w:eastAsiaTheme="minorEastAsia" w:hAnsiTheme="majorHAnsi" w:cstheme="majorHAnsi"/>
          <w:sz w:val="21"/>
          <w:szCs w:val="21"/>
        </w:rPr>
        <w:t>BGP/BGP1100/</w:t>
      </w:r>
      <w:r>
        <w:rPr>
          <w:rFonts w:asciiTheme="majorHAnsi" w:eastAsiaTheme="minorEastAsia" w:hAnsiTheme="majorHAnsi" w:cstheme="majorHAnsi"/>
          <w:sz w:val="21"/>
          <w:szCs w:val="21"/>
        </w:rPr>
        <w:t>单线带宽</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2A5B30A5" w14:textId="77777777" w:rsidR="00421B93" w:rsidRDefault="00D250D4">
      <w:pPr>
        <w:pStyle w:val="ListParagraph"/>
        <w:numPr>
          <w:ilvl w:val="0"/>
          <w:numId w:val="14"/>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带宽中断</w:t>
      </w:r>
      <w:r>
        <w:rPr>
          <w:rFonts w:asciiTheme="majorHAnsi" w:eastAsiaTheme="minorEastAsia" w:hAnsiTheme="majorHAnsi" w:cstheme="majorHAnsi"/>
          <w:sz w:val="21"/>
          <w:szCs w:val="21"/>
        </w:rPr>
        <w:t>（适用于</w:t>
      </w:r>
      <w:r>
        <w:rPr>
          <w:rFonts w:asciiTheme="majorHAnsi" w:eastAsiaTheme="minorEastAsia" w:hAnsiTheme="majorHAnsi" w:cstheme="majorHAnsi"/>
          <w:sz w:val="21"/>
          <w:szCs w:val="21"/>
        </w:rPr>
        <w:t>BGP/BGP1100/</w:t>
      </w:r>
      <w:r>
        <w:rPr>
          <w:rFonts w:asciiTheme="majorHAnsi" w:eastAsiaTheme="minorEastAsia" w:hAnsiTheme="majorHAnsi" w:cstheme="majorHAnsi"/>
          <w:sz w:val="21"/>
          <w:szCs w:val="21"/>
        </w:rPr>
        <w:t>单线带宽</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0765F2DA" w14:textId="77777777" w:rsidR="00421B93" w:rsidRDefault="00D250D4">
      <w:pPr>
        <w:pStyle w:val="ListParagraph"/>
        <w:numPr>
          <w:ilvl w:val="0"/>
          <w:numId w:val="14"/>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DCSS/MPLS VPN/SD-WAN</w:t>
      </w:r>
      <w:r>
        <w:rPr>
          <w:rFonts w:asciiTheme="majorHAnsi" w:eastAsiaTheme="minorEastAsia" w:hAnsiTheme="majorHAnsi" w:cstheme="majorHAnsi"/>
          <w:sz w:val="21"/>
          <w:szCs w:val="21"/>
          <w:u w:val="single"/>
        </w:rPr>
        <w:t>可用性</w:t>
      </w:r>
      <w:r>
        <w:rPr>
          <w:rFonts w:asciiTheme="majorHAnsi" w:eastAsiaTheme="minorEastAsia" w:hAnsiTheme="majorHAnsi" w:cstheme="majorHAnsi"/>
          <w:sz w:val="21"/>
          <w:szCs w:val="21"/>
        </w:rPr>
        <w:t>：服务方提供给用户方的</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正常工作（服务方网络设备日志无中断记录），视为</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服务正常；服务方提供给用户方的</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业务中断（服务方设备日志出现中断记录）视为</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签字后的数据为准。</w:t>
      </w:r>
    </w:p>
    <w:p w14:paraId="6D223E8E" w14:textId="77777777" w:rsidR="00421B93" w:rsidRDefault="00D250D4">
      <w:pPr>
        <w:pStyle w:val="ListParagraph"/>
        <w:numPr>
          <w:ilvl w:val="0"/>
          <w:numId w:val="14"/>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w:t>
      </w:r>
      <w:r>
        <w:rPr>
          <w:rFonts w:asciiTheme="majorHAnsi" w:eastAsiaTheme="minorEastAsia" w:hAnsiTheme="majorHAnsi" w:cstheme="majorHAnsi"/>
          <w:sz w:val="21"/>
          <w:szCs w:val="21"/>
          <w:u w:val="single"/>
        </w:rPr>
        <w:t>/DCSS</w:t>
      </w:r>
      <w:r>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u w:val="single"/>
        </w:rPr>
        <w:t>中断时间</w:t>
      </w:r>
      <w:r>
        <w:rPr>
          <w:rFonts w:asciiTheme="majorHAnsi" w:eastAsiaTheme="minorEastAsia" w:hAnsiTheme="majorHAnsi" w:cstheme="majorHAnsi"/>
          <w:sz w:val="21"/>
          <w:szCs w:val="21"/>
        </w:rPr>
        <w:t>：由服务方造成的用户方设备不连通的时间（分钟数），但不包括带宽</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小时之内用户方未向服务方报告的情况，以及由以下原因所导致的用户方带宽</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中断：</w:t>
      </w:r>
    </w:p>
    <w:p w14:paraId="55C6B19D"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服务方调整网络，更换</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地址引起的；</w:t>
      </w:r>
    </w:p>
    <w:p w14:paraId="4298C0C2"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服务方网络设备保护机制引起的</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丢包；</w:t>
      </w:r>
    </w:p>
    <w:p w14:paraId="79279B74"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服务方经用户方同意进行网络维护所引起的；</w:t>
      </w:r>
    </w:p>
    <w:p w14:paraId="7F83AE31"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国家安全管制措施，运营商路由设备禁</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策略或封闭某些端口所引起的；</w:t>
      </w:r>
    </w:p>
    <w:p w14:paraId="79BE9425"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1F464382"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用户方的应用程式或安装活动所引起的；</w:t>
      </w:r>
    </w:p>
    <w:p w14:paraId="659893A3"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2964C402"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19C05ADE"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用户方导致的其它原因；</w:t>
      </w:r>
    </w:p>
    <w:p w14:paraId="036ABDD6" w14:textId="77777777" w:rsidR="00421B93" w:rsidRDefault="00D250D4">
      <w:pPr>
        <w:numPr>
          <w:ilvl w:val="2"/>
          <w:numId w:val="15"/>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不可抗力所引起的；</w:t>
      </w:r>
    </w:p>
    <w:p w14:paraId="31015D49" w14:textId="77777777" w:rsidR="00421B93" w:rsidRDefault="00D250D4">
      <w:pPr>
        <w:pStyle w:val="ListParagraph"/>
        <w:numPr>
          <w:ilvl w:val="0"/>
          <w:numId w:val="14"/>
        </w:numPr>
        <w:tabs>
          <w:tab w:val="left" w:pos="709"/>
        </w:tabs>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带宽持续连通％</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p>
    <w:p w14:paraId="1C64893F" w14:textId="77777777" w:rsidR="00421B93" w:rsidRDefault="00D250D4">
      <w:pPr>
        <w:pStyle w:val="ListParagraph"/>
        <w:tabs>
          <w:tab w:val="left" w:pos="709"/>
        </w:tabs>
        <w:ind w:left="1129"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持续可用％</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ab/>
      </w:r>
    </w:p>
    <w:p w14:paraId="57F1F38D"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服务中断罚则</w:t>
      </w:r>
    </w:p>
    <w:p w14:paraId="781954DE" w14:textId="77777777" w:rsidR="00421B93" w:rsidRDefault="00D250D4">
      <w:pPr>
        <w:pStyle w:val="1"/>
        <w:numPr>
          <w:ilvl w:val="0"/>
          <w:numId w:val="0"/>
        </w:numPr>
        <w:tabs>
          <w:tab w:val="left" w:pos="567"/>
        </w:tabs>
        <w:ind w:leftChars="400" w:left="96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如服务方提供的电力、带宽、</w:t>
      </w:r>
      <w:r>
        <w:rPr>
          <w:rFonts w:asciiTheme="majorHAnsi" w:eastAsiaTheme="minorEastAsia" w:hAnsiTheme="majorHAnsi" w:cstheme="majorHAnsi"/>
          <w:b w:val="0"/>
          <w:sz w:val="21"/>
          <w:szCs w:val="21"/>
        </w:rPr>
        <w:t>DCSS</w:t>
      </w:r>
      <w:r>
        <w:rPr>
          <w:rFonts w:asciiTheme="majorHAnsi" w:eastAsiaTheme="minorEastAsia" w:hAnsiTheme="majorHAnsi" w:cstheme="majorHAnsi" w:hint="eastAsia"/>
          <w:b w:val="0"/>
          <w:sz w:val="21"/>
          <w:szCs w:val="21"/>
        </w:rPr>
        <w:t>、</w:t>
      </w:r>
      <w:r>
        <w:rPr>
          <w:rFonts w:asciiTheme="majorHAnsi" w:eastAsiaTheme="minorEastAsia" w:hAnsiTheme="majorHAnsi" w:cstheme="majorHAnsi"/>
          <w:b w:val="0"/>
          <w:sz w:val="21"/>
          <w:szCs w:val="21"/>
        </w:rPr>
        <w:t>MPLS VPN</w:t>
      </w:r>
      <w:r>
        <w:rPr>
          <w:rFonts w:asciiTheme="majorHAnsi" w:eastAsiaTheme="minorEastAsia" w:hAnsiTheme="majorHAnsi" w:cstheme="majorHAnsi" w:hint="eastAsia"/>
          <w:b w:val="0"/>
          <w:sz w:val="21"/>
          <w:szCs w:val="21"/>
        </w:rPr>
        <w:t xml:space="preserve"> </w:t>
      </w:r>
      <w:r>
        <w:rPr>
          <w:rFonts w:asciiTheme="majorHAnsi" w:eastAsiaTheme="minorEastAsia" w:hAnsiTheme="majorHAnsi" w:cstheme="majorHAnsi" w:hint="eastAsia"/>
          <w:b w:val="0"/>
          <w:sz w:val="21"/>
          <w:szCs w:val="21"/>
        </w:rPr>
        <w:t>、</w:t>
      </w:r>
      <w:r>
        <w:rPr>
          <w:rFonts w:asciiTheme="majorHAnsi" w:eastAsiaTheme="minorEastAsia" w:hAnsiTheme="majorHAnsi" w:cstheme="majorHAnsi" w:hint="eastAsia"/>
          <w:b w:val="0"/>
          <w:sz w:val="21"/>
          <w:szCs w:val="21"/>
        </w:rPr>
        <w:t>SD-WAN</w:t>
      </w:r>
      <w:r>
        <w:rPr>
          <w:rFonts w:asciiTheme="majorHAnsi" w:eastAsiaTheme="minorEastAsia" w:hAnsiTheme="majorHAnsi" w:cstheme="majorHAnsi"/>
          <w:b w:val="0"/>
          <w:sz w:val="21"/>
          <w:szCs w:val="21"/>
        </w:rPr>
        <w:t>达不到服务标准，即每月电力中断时间累积超过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分钟，每月带宽中断时长累积超过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w:t>
      </w:r>
      <w:r>
        <w:rPr>
          <w:rFonts w:asciiTheme="majorHAnsi" w:eastAsiaTheme="minorEastAsia" w:hAnsiTheme="majorHAnsi" w:cstheme="majorHAnsi"/>
          <w:b w:val="0"/>
          <w:sz w:val="21"/>
          <w:szCs w:val="21"/>
        </w:rPr>
        <w:t xml:space="preserve"> DCSS/MPLS VPN/SD-WAN</w:t>
      </w:r>
      <w:r>
        <w:rPr>
          <w:rFonts w:asciiTheme="majorHAnsi" w:eastAsiaTheme="minorEastAsia" w:hAnsiTheme="majorHAnsi" w:cstheme="majorHAnsi"/>
          <w:b w:val="0"/>
          <w:sz w:val="21"/>
          <w:szCs w:val="21"/>
        </w:rPr>
        <w:t>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分钟，服务方按照下表相应罚则在</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个计费周期内或双方约定期限内赔付对应的服务费用或提供等额服务（但不作</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次重复赔偿）。</w:t>
      </w:r>
    </w:p>
    <w:p w14:paraId="7ED9B105" w14:textId="77777777" w:rsidR="00421B93" w:rsidRDefault="00421B93">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421B93" w14:paraId="37B4F152"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0690E12" w14:textId="77777777" w:rsidR="00421B93" w:rsidRDefault="00D250D4">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594D88C0" w14:textId="77777777" w:rsidR="00421B93" w:rsidRDefault="00D250D4">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E842125" w14:textId="77777777" w:rsidR="00421B93" w:rsidRDefault="00D250D4">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DF83FCF" w14:textId="77777777" w:rsidR="00421B93" w:rsidRDefault="00D250D4">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DCSS/MPLS VPN/SD-WAN</w:t>
            </w:r>
            <w:r>
              <w:rPr>
                <w:rFonts w:asciiTheme="majorHAnsi" w:eastAsiaTheme="minorEastAsia" w:hAnsiTheme="majorHAnsi" w:cstheme="majorHAnsi"/>
                <w:b/>
                <w:sz w:val="21"/>
                <w:szCs w:val="21"/>
              </w:rPr>
              <w:t>可用性相关罚则</w:t>
            </w:r>
          </w:p>
        </w:tc>
      </w:tr>
      <w:tr w:rsidR="00421B93" w14:paraId="1C4F88F8"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339A99DA"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4D0D097A"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10%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08315987"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Pr>
                <w:rFonts w:asciiTheme="majorHAnsi" w:eastAsiaTheme="minorEastAsia" w:hAnsiTheme="majorHAnsi" w:cstheme="majorHAnsi"/>
                <w:sz w:val="21"/>
                <w:szCs w:val="21"/>
              </w:rPr>
              <w:t>10%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6844391A"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倍赔偿，赔偿执行方式为在服务期满后，免费顺延；</w:t>
            </w:r>
          </w:p>
        </w:tc>
      </w:tr>
      <w:tr w:rsidR="00421B93" w14:paraId="0D2E5AC5"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32464280"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4C71E903"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20%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90500FD"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Pr>
                <w:rFonts w:asciiTheme="majorHAnsi" w:eastAsiaTheme="minorEastAsia" w:hAnsiTheme="majorHAnsi" w:cstheme="majorHAnsi"/>
                <w:sz w:val="21"/>
                <w:szCs w:val="21"/>
              </w:rPr>
              <w:t>20%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6003CF23" w14:textId="77777777" w:rsidR="00421B93" w:rsidRDefault="00D250D4">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2.5</w:t>
            </w:r>
            <w:r>
              <w:rPr>
                <w:rFonts w:asciiTheme="majorHAnsi" w:eastAsiaTheme="minorEastAsia" w:hAnsiTheme="majorHAnsi" w:cstheme="majorHAnsi"/>
                <w:sz w:val="21"/>
                <w:szCs w:val="21"/>
              </w:rPr>
              <w:t>倍赔偿，赔偿执行方式为在服务期满后，免费顺延；</w:t>
            </w:r>
          </w:p>
        </w:tc>
      </w:tr>
      <w:tr w:rsidR="00421B93" w14:paraId="62521D58"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465CDE01" w14:textId="77777777" w:rsidR="00421B93" w:rsidRDefault="00D250D4">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73BDAD2B" w14:textId="77777777" w:rsidR="00421B93" w:rsidRDefault="00D250D4">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30%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EA93E89" w14:textId="795C9C4A" w:rsidR="00421B93" w:rsidRDefault="00D250D4">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Pr>
                <w:rFonts w:asciiTheme="majorHAnsi" w:eastAsiaTheme="minorEastAsia" w:hAnsiTheme="majorHAnsi" w:cstheme="majorHAnsi"/>
                <w:sz w:val="21"/>
                <w:szCs w:val="21"/>
              </w:rPr>
              <w:t>30%</w:t>
            </w:r>
            <w:r>
              <w:rPr>
                <w:rFonts w:asciiTheme="majorHAnsi" w:eastAsiaTheme="minorEastAsia" w:hAnsiTheme="majorHAnsi" w:cstheme="majorHAnsi"/>
                <w:sz w:val="21"/>
                <w:szCs w:val="21"/>
              </w:rPr>
              <w:t>或提供</w:t>
            </w:r>
            <w:del w:id="93" w:author="Author" w:date="2023-12-14T17:11:00Z">
              <w:r w:rsidR="0072318B">
                <w:rPr>
                  <w:rFonts w:asciiTheme="majorHAnsi" w:eastAsiaTheme="minorEastAsia" w:hAnsiTheme="majorHAnsi" w:cstheme="majorHAnsi" w:hint="eastAsia"/>
                  <w:sz w:val="21"/>
                  <w:szCs w:val="21"/>
                </w:rPr>
                <w:delText>等额</w:delText>
              </w:r>
            </w:del>
            <w:ins w:id="94" w:author="Author" w:date="2023-12-14T17:11:00Z">
              <w:r>
                <w:rPr>
                  <w:rFonts w:asciiTheme="majorHAnsi" w:eastAsiaTheme="minorEastAsia" w:hAnsiTheme="majorHAnsi" w:cstheme="majorHAnsi"/>
                  <w:sz w:val="21"/>
                  <w:szCs w:val="21"/>
                </w:rPr>
                <w:t>合同到期后顺延一个月的</w:t>
              </w:r>
            </w:ins>
            <w:r>
              <w:rPr>
                <w:rFonts w:asciiTheme="majorHAnsi" w:eastAsiaTheme="minorEastAsia" w:hAnsiTheme="majorHAnsi" w:cstheme="majorHAnsi"/>
                <w:sz w:val="21"/>
                <w:szCs w:val="21"/>
              </w:rPr>
              <w:t>服务；</w:t>
            </w:r>
          </w:p>
        </w:tc>
        <w:tc>
          <w:tcPr>
            <w:tcW w:w="2715" w:type="dxa"/>
            <w:tcBorders>
              <w:top w:val="single" w:sz="4" w:space="0" w:color="auto"/>
              <w:left w:val="single" w:sz="4" w:space="0" w:color="auto"/>
              <w:bottom w:val="single" w:sz="4" w:space="0" w:color="auto"/>
              <w:right w:val="single" w:sz="4" w:space="0" w:color="auto"/>
            </w:tcBorders>
          </w:tcPr>
          <w:p w14:paraId="4DD0E79C" w14:textId="77777777" w:rsidR="00421B93" w:rsidRDefault="00D250D4">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倍赔偿，赔偿执行方式为在服务期满后，免费顺延；</w:t>
            </w:r>
          </w:p>
        </w:tc>
      </w:tr>
      <w:tr w:rsidR="00421B93" w14:paraId="16912910"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033C925D" w14:textId="77777777" w:rsidR="00421B93" w:rsidRDefault="00D250D4">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5C7A1A6" w14:textId="77777777" w:rsidR="00421B93" w:rsidRDefault="00D250D4">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59E1076E" w14:textId="77777777" w:rsidR="00421B93" w:rsidRDefault="00D250D4">
      <w:pPr>
        <w:pStyle w:val="1"/>
        <w:numPr>
          <w:ilvl w:val="0"/>
          <w:numId w:val="8"/>
        </w:numPr>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设备的交接、合理使用及保管</w:t>
      </w:r>
    </w:p>
    <w:p w14:paraId="28E6DEC7"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BFD4DA3"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7F983BC8"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0E3A5222" w14:textId="77777777" w:rsidR="00421B93" w:rsidRDefault="00D250D4">
      <w:pPr>
        <w:numPr>
          <w:ilvl w:val="1"/>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Pr>
          <w:rFonts w:asciiTheme="majorHAnsi" w:eastAsiaTheme="minorEastAsia" w:hAnsiTheme="majorHAnsi" w:cstheme="majorHAnsi"/>
          <w:sz w:val="21"/>
          <w:szCs w:val="21"/>
        </w:rPr>
        <w:t>6.5</w:t>
      </w:r>
      <w:r>
        <w:rPr>
          <w:rFonts w:asciiTheme="majorHAnsi" w:eastAsiaTheme="minorEastAsia" w:hAnsiTheme="majorHAnsi" w:cstheme="majorHAnsi"/>
          <w:sz w:val="21"/>
          <w:szCs w:val="21"/>
        </w:rPr>
        <w:t>条的相关约定处理。</w:t>
      </w:r>
    </w:p>
    <w:p w14:paraId="6E6D9A2C" w14:textId="77777777" w:rsidR="00421B93" w:rsidRDefault="00D250D4">
      <w:pPr>
        <w:numPr>
          <w:ilvl w:val="1"/>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7DC0702F" w14:textId="77777777" w:rsidR="00421B93" w:rsidRDefault="00D250D4">
      <w:pPr>
        <w:pStyle w:val="1"/>
        <w:numPr>
          <w:ilvl w:val="0"/>
          <w:numId w:val="8"/>
        </w:numPr>
        <w:tabs>
          <w:tab w:val="left" w:pos="567"/>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技术服务与支持</w:t>
      </w:r>
    </w:p>
    <w:p w14:paraId="5A9CB1FC" w14:textId="77777777" w:rsidR="00421B93" w:rsidRDefault="00D250D4">
      <w:pPr>
        <w:pStyle w:val="1"/>
        <w:numPr>
          <w:ilvl w:val="1"/>
          <w:numId w:val="8"/>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小时开放的数据中心服务，在</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小时期间内进入服务方数据中心对己方设备进行操作。</w:t>
      </w:r>
    </w:p>
    <w:p w14:paraId="4864F493" w14:textId="77777777" w:rsidR="00421B93" w:rsidRDefault="00D250D4">
      <w:pPr>
        <w:pStyle w:val="1"/>
        <w:numPr>
          <w:ilvl w:val="1"/>
          <w:numId w:val="8"/>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小时技术咨询响应服务。</w:t>
      </w:r>
    </w:p>
    <w:p w14:paraId="6407980C" w14:textId="77777777" w:rsidR="00421B93" w:rsidRDefault="00D250D4">
      <w:pPr>
        <w:pStyle w:val="1"/>
        <w:numPr>
          <w:ilvl w:val="1"/>
          <w:numId w:val="8"/>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1260ECBD" w14:textId="77777777" w:rsidR="00421B93" w:rsidRDefault="00D250D4">
      <w:pPr>
        <w:pStyle w:val="1"/>
        <w:numPr>
          <w:ilvl w:val="1"/>
          <w:numId w:val="8"/>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2B66C31D" w14:textId="77777777" w:rsidR="00421B93" w:rsidRDefault="00D250D4">
      <w:pPr>
        <w:pStyle w:val="1"/>
        <w:numPr>
          <w:ilvl w:val="1"/>
          <w:numId w:val="8"/>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057E8B5" w14:textId="77777777" w:rsidR="00421B93" w:rsidRDefault="00D250D4">
      <w:pPr>
        <w:pStyle w:val="1"/>
        <w:numPr>
          <w:ilvl w:val="0"/>
          <w:numId w:val="8"/>
        </w:numPr>
        <w:rPr>
          <w:rFonts w:asciiTheme="majorHAnsi" w:eastAsiaTheme="minorEastAsia" w:hAnsiTheme="majorHAnsi" w:cstheme="majorHAnsi"/>
          <w:b w:val="0"/>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用户</w:t>
      </w:r>
      <w:r>
        <w:rPr>
          <w:rFonts w:asciiTheme="majorHAnsi" w:eastAsiaTheme="minorEastAsia" w:hAnsiTheme="majorHAnsi" w:cstheme="majorHAnsi"/>
          <w:bCs w:val="0"/>
          <w:sz w:val="21"/>
          <w:szCs w:val="21"/>
        </w:rPr>
        <w:t>方权利与义务</w:t>
      </w:r>
    </w:p>
    <w:p w14:paraId="678731EE"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ins w:id="95" w:author="Author" w:date="2023-12-14T17:11:00Z">
        <w:r w:rsidR="001267CF">
          <w:rPr>
            <w:rFonts w:asciiTheme="majorHAnsi" w:eastAsiaTheme="minorEastAsia" w:hAnsiTheme="majorHAnsi" w:cstheme="majorHAnsi" w:hint="eastAsia"/>
            <w:b w:val="0"/>
            <w:sz w:val="21"/>
            <w:szCs w:val="21"/>
          </w:rPr>
          <w:t>排他性</w:t>
        </w:r>
      </w:ins>
    </w:p>
    <w:p w14:paraId="489370EB"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Pr>
          <w:rFonts w:asciiTheme="majorHAnsi" w:eastAsiaTheme="minorEastAsia" w:hAnsiTheme="majorHAnsi" w:cstheme="majorHAnsi" w:hint="eastAsia"/>
          <w:b w:val="0"/>
          <w:sz w:val="21"/>
          <w:szCs w:val="21"/>
        </w:rPr>
        <w:t>1.5</w:t>
      </w:r>
      <w:r>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5B5FD211"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用户方应依法合规使用服务方提供的资源与服务，包括但不限于：</w:t>
      </w:r>
    </w:p>
    <w:p w14:paraId="060AC932" w14:textId="77777777" w:rsidR="00421B93" w:rsidRDefault="00D250D4">
      <w:pPr>
        <w:numPr>
          <w:ilvl w:val="2"/>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遵守中国以及服务使用地有关法律、法规、行政规章及其他法律规范的规定。</w:t>
      </w:r>
    </w:p>
    <w:p w14:paraId="66D52FAB" w14:textId="77777777" w:rsidR="00421B93" w:rsidRDefault="00D250D4">
      <w:pPr>
        <w:numPr>
          <w:ilvl w:val="2"/>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1B92AF48"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合法经营与备案</w:t>
      </w:r>
    </w:p>
    <w:p w14:paraId="655B0FCE" w14:textId="77777777" w:rsidR="00421B93" w:rsidRDefault="00D250D4">
      <w:pPr>
        <w:numPr>
          <w:ilvl w:val="2"/>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前置许可：</w:t>
      </w:r>
      <w:r>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717A49F1" w14:textId="77777777" w:rsidR="00421B93" w:rsidRDefault="00D250D4">
      <w:pPr>
        <w:numPr>
          <w:ilvl w:val="2"/>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符合备案要求：</w:t>
      </w:r>
      <w:r>
        <w:rPr>
          <w:rFonts w:asciiTheme="majorHAnsi" w:eastAsiaTheme="minorEastAsia" w:hAnsiTheme="majorHAnsi" w:cstheme="majorHAnsi"/>
          <w:sz w:val="21"/>
          <w:szCs w:val="21"/>
        </w:rPr>
        <w:t>用户方</w:t>
      </w:r>
      <w:r>
        <w:rPr>
          <w:rFonts w:asciiTheme="majorHAnsi" w:eastAsiaTheme="minorEastAsia" w:hAnsiTheme="majorHAnsi" w:cstheme="majorHAnsi" w:hint="eastAsia"/>
          <w:sz w:val="21"/>
          <w:szCs w:val="21"/>
        </w:rPr>
        <w:t>应自觉遵守互联网信息服务相关法律法规和行政管理规定，按照前述《网站</w:t>
      </w:r>
      <w:r>
        <w:rPr>
          <w:rFonts w:asciiTheme="majorHAnsi" w:eastAsiaTheme="minorEastAsia" w:hAnsiTheme="majorHAnsi" w:cstheme="majorHAnsi"/>
          <w:sz w:val="21"/>
          <w:szCs w:val="21"/>
        </w:rPr>
        <w:t>备案义务告知书</w:t>
      </w:r>
      <w:r>
        <w:rPr>
          <w:rFonts w:asciiTheme="majorHAnsi" w:eastAsiaTheme="minorEastAsia" w:hAnsiTheme="majorHAnsi" w:cstheme="majorHAnsi" w:hint="eastAsia"/>
          <w:sz w:val="21"/>
          <w:szCs w:val="21"/>
        </w:rPr>
        <w:t>》要求</w:t>
      </w:r>
      <w:r>
        <w:rPr>
          <w:rFonts w:asciiTheme="majorHAnsi" w:eastAsiaTheme="minorEastAsia" w:hAnsiTheme="majorHAnsi" w:cstheme="majorHAnsi"/>
          <w:sz w:val="21"/>
          <w:szCs w:val="21"/>
        </w:rPr>
        <w:t>，主动履行网站备案及</w:t>
      </w:r>
      <w:r>
        <w:rPr>
          <w:rFonts w:asciiTheme="majorHAnsi" w:eastAsiaTheme="minorEastAsia" w:hAnsiTheme="majorHAnsi" w:cstheme="majorHAnsi" w:hint="eastAsia"/>
          <w:sz w:val="21"/>
          <w:szCs w:val="21"/>
        </w:rPr>
        <w:t>后期</w:t>
      </w:r>
      <w:r>
        <w:rPr>
          <w:rFonts w:asciiTheme="majorHAnsi" w:eastAsiaTheme="minorEastAsia" w:hAnsiTheme="majorHAnsi" w:cstheme="majorHAnsi"/>
          <w:sz w:val="21"/>
          <w:szCs w:val="21"/>
        </w:rPr>
        <w:t>信息更新的相关管理</w:t>
      </w:r>
      <w:r>
        <w:rPr>
          <w:rFonts w:asciiTheme="majorHAnsi" w:eastAsiaTheme="minorEastAsia" w:hAnsiTheme="majorHAnsi" w:cstheme="majorHAnsi" w:hint="eastAsia"/>
          <w:sz w:val="21"/>
          <w:szCs w:val="21"/>
        </w:rPr>
        <w:t>规定</w:t>
      </w:r>
      <w:r>
        <w:rPr>
          <w:rFonts w:asciiTheme="majorHAnsi" w:eastAsiaTheme="minorEastAsia" w:hAnsiTheme="majorHAnsi" w:cstheme="majorHAnsi"/>
          <w:sz w:val="21"/>
          <w:szCs w:val="21"/>
        </w:rPr>
        <w:t>，包括但不限于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Pr>
          <w:rFonts w:asciiTheme="majorHAnsi" w:eastAsiaTheme="minorEastAsia" w:hAnsiTheme="majorHAnsi" w:cstheme="majorHAnsi"/>
          <w:sz w:val="21"/>
          <w:szCs w:val="21"/>
        </w:rPr>
        <w:t>ICP</w:t>
      </w:r>
      <w:r>
        <w:rPr>
          <w:rFonts w:asciiTheme="majorHAnsi" w:eastAsiaTheme="minorEastAsia" w:hAnsiTheme="majorHAnsi" w:cstheme="majorHAnsi"/>
          <w:sz w:val="21"/>
          <w:szCs w:val="21"/>
        </w:rPr>
        <w:t>备案，并保证提交的所有备案信息真实有效，如备案信息发生变化，应及时更新。</w:t>
      </w:r>
    </w:p>
    <w:p w14:paraId="7B73A945" w14:textId="77777777" w:rsidR="00421B93" w:rsidRDefault="00D250D4">
      <w:pPr>
        <w:numPr>
          <w:ilvl w:val="2"/>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必要配合义务：</w:t>
      </w:r>
      <w:r>
        <w:rPr>
          <w:rFonts w:asciiTheme="majorHAnsi" w:eastAsiaTheme="minorEastAsia" w:hAnsiTheme="majorHAnsi" w:cstheme="majorHAnsi" w:hint="eastAsia"/>
          <w:sz w:val="21"/>
          <w:szCs w:val="21"/>
        </w:rPr>
        <w:t>用户方</w:t>
      </w:r>
      <w:r>
        <w:rPr>
          <w:rFonts w:asciiTheme="majorHAnsi" w:eastAsiaTheme="minorEastAsia" w:hAnsiTheme="majorHAnsi" w:cstheme="majorHAnsi"/>
          <w:sz w:val="21"/>
          <w:szCs w:val="21"/>
        </w:rPr>
        <w:t>应</w:t>
      </w:r>
      <w:r>
        <w:rPr>
          <w:rFonts w:asciiTheme="majorHAnsi" w:eastAsiaTheme="minorEastAsia" w:hAnsiTheme="majorHAnsi" w:cstheme="majorHAnsi" w:hint="eastAsia"/>
          <w:sz w:val="21"/>
          <w:szCs w:val="21"/>
        </w:rPr>
        <w:t>主动</w:t>
      </w:r>
      <w:r>
        <w:rPr>
          <w:rFonts w:asciiTheme="majorHAnsi" w:eastAsiaTheme="minorEastAsia" w:hAnsiTheme="majorHAnsi" w:cstheme="majorHAnsi"/>
          <w:sz w:val="21"/>
          <w:szCs w:val="21"/>
        </w:rPr>
        <w:t>配合</w:t>
      </w:r>
      <w:r>
        <w:rPr>
          <w:rFonts w:asciiTheme="majorHAnsi" w:eastAsiaTheme="minorEastAsia" w:hAnsiTheme="majorHAnsi" w:cstheme="majorHAnsi" w:hint="eastAsia"/>
          <w:sz w:val="21"/>
          <w:szCs w:val="21"/>
        </w:rPr>
        <w:t>服务方进行</w:t>
      </w:r>
      <w:r>
        <w:rPr>
          <w:rFonts w:asciiTheme="majorHAnsi" w:eastAsiaTheme="minorEastAsia" w:hAnsiTheme="majorHAnsi" w:cstheme="majorHAnsi"/>
          <w:sz w:val="21"/>
          <w:szCs w:val="21"/>
        </w:rPr>
        <w:t>网站</w:t>
      </w:r>
      <w:r>
        <w:rPr>
          <w:rFonts w:asciiTheme="majorHAnsi" w:eastAsiaTheme="minorEastAsia" w:hAnsiTheme="majorHAnsi" w:cstheme="majorHAnsi" w:hint="eastAsia"/>
          <w:sz w:val="21"/>
          <w:szCs w:val="21"/>
        </w:rPr>
        <w:t>备案和</w:t>
      </w:r>
      <w:r>
        <w:rPr>
          <w:rFonts w:asciiTheme="majorHAnsi" w:eastAsiaTheme="minorEastAsia" w:hAnsiTheme="majorHAnsi" w:cstheme="majorHAnsi"/>
          <w:sz w:val="21"/>
          <w:szCs w:val="21"/>
        </w:rPr>
        <w:t>备案信息核查</w:t>
      </w:r>
      <w:r>
        <w:rPr>
          <w:rFonts w:asciiTheme="majorHAnsi" w:eastAsiaTheme="minorEastAsia" w:hAnsiTheme="majorHAnsi" w:cstheme="majorHAnsi" w:hint="eastAsia"/>
          <w:sz w:val="21"/>
          <w:szCs w:val="21"/>
        </w:rPr>
        <w:t>工作。当</w:t>
      </w:r>
      <w:r>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Pr>
          <w:rFonts w:asciiTheme="majorHAnsi" w:eastAsiaTheme="minorEastAsia" w:hAnsiTheme="majorHAnsi" w:cstheme="majorHAnsi" w:hint="eastAsia"/>
          <w:sz w:val="21"/>
          <w:szCs w:val="21"/>
        </w:rPr>
        <w:t>或出现违规行为</w:t>
      </w:r>
      <w:r>
        <w:rPr>
          <w:rFonts w:asciiTheme="majorHAnsi" w:eastAsiaTheme="minorEastAsia" w:hAnsiTheme="majorHAnsi" w:cstheme="majorHAnsi"/>
          <w:sz w:val="21"/>
          <w:szCs w:val="21"/>
        </w:rPr>
        <w:t>的，服务方在接到有权机关或部门处理通知后有权随时对用户方断网</w:t>
      </w:r>
      <w:r>
        <w:rPr>
          <w:rFonts w:asciiTheme="majorHAnsi" w:eastAsiaTheme="minorEastAsia" w:hAnsiTheme="majorHAnsi" w:cstheme="majorHAnsi" w:hint="eastAsia"/>
          <w:sz w:val="21"/>
          <w:szCs w:val="21"/>
        </w:rPr>
        <w:t>和采取其</w:t>
      </w:r>
      <w:r>
        <w:rPr>
          <w:rFonts w:asciiTheme="majorHAnsi" w:eastAsiaTheme="minorEastAsia" w:hAnsiTheme="majorHAnsi" w:cstheme="majorHAnsi"/>
          <w:sz w:val="21"/>
          <w:szCs w:val="21"/>
        </w:rPr>
        <w:t>他处置措施，服务方采取前述行动给用户方、服务方以及第三方造成的损失和不良后果，</w:t>
      </w:r>
      <w:r>
        <w:rPr>
          <w:rFonts w:asciiTheme="majorHAnsi" w:eastAsiaTheme="minorEastAsia" w:hAnsiTheme="majorHAnsi" w:cstheme="majorHAnsi" w:hint="eastAsia"/>
          <w:sz w:val="21"/>
          <w:szCs w:val="21"/>
        </w:rPr>
        <w:t>均</w:t>
      </w:r>
      <w:r>
        <w:rPr>
          <w:rFonts w:asciiTheme="majorHAnsi" w:eastAsiaTheme="minorEastAsia" w:hAnsiTheme="majorHAnsi" w:cstheme="majorHAnsi"/>
          <w:sz w:val="21"/>
          <w:szCs w:val="21"/>
        </w:rPr>
        <w:t>由用户方承担，服务方无须就此承担任何赔偿或违约责任。</w:t>
      </w:r>
    </w:p>
    <w:p w14:paraId="1F31ACB0"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规范使用</w:t>
      </w:r>
      <w:r>
        <w:rPr>
          <w:rFonts w:asciiTheme="majorHAnsi" w:eastAsiaTheme="minorEastAsia" w:hAnsiTheme="majorHAnsi" w:cstheme="majorHAnsi"/>
          <w:b w:val="0"/>
          <w:sz w:val="21"/>
          <w:szCs w:val="21"/>
        </w:rPr>
        <w:t>IP</w:t>
      </w:r>
      <w:r>
        <w:rPr>
          <w:rFonts w:asciiTheme="majorHAnsi" w:eastAsiaTheme="minorEastAsia" w:hAnsiTheme="majorHAnsi" w:cstheme="majorHAnsi"/>
          <w:b w:val="0"/>
          <w:sz w:val="21"/>
          <w:szCs w:val="21"/>
        </w:rPr>
        <w:t>地址</w:t>
      </w:r>
    </w:p>
    <w:p w14:paraId="4FBA8FB6" w14:textId="77777777" w:rsidR="00421B93" w:rsidRDefault="00D250D4">
      <w:pPr>
        <w:numPr>
          <w:ilvl w:val="2"/>
          <w:numId w:val="8"/>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用户方应按照《互联网</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地址备案管理办法》等法律法规以及《中国互联网协会反垃圾邮件规范》等规定规范使用</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432826AA" w14:textId="77777777" w:rsidR="00421B93" w:rsidRDefault="00D250D4">
      <w:pPr>
        <w:numPr>
          <w:ilvl w:val="2"/>
          <w:numId w:val="8"/>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用户方应对服务方分配的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地址进行严格管理，保证</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地址的合理、合法使用。对于服务方分配的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地址，用户方仅有使用权，不得转让、转租或许可他人使用，且只能本协议约定的机房使用。本协议终止时用户方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地址使用权同时终止。用户方有义务配合服务方对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766010A9" w14:textId="77777777" w:rsidR="00421B93" w:rsidRDefault="00D250D4">
      <w:pPr>
        <w:numPr>
          <w:ilvl w:val="2"/>
          <w:numId w:val="8"/>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地址不得被用于发送、扩散如下邮件：</w:t>
      </w:r>
    </w:p>
    <w:p w14:paraId="5E6C197B" w14:textId="77777777" w:rsidR="00421B93" w:rsidRDefault="00D250D4">
      <w:pPr>
        <w:numPr>
          <w:ilvl w:val="0"/>
          <w:numId w:val="16"/>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未经接收者许可的电子邮件广告、刊物或其他资料</w:t>
      </w:r>
    </w:p>
    <w:p w14:paraId="741A67B6" w14:textId="77777777" w:rsidR="00421B93" w:rsidRDefault="00D250D4">
      <w:pPr>
        <w:numPr>
          <w:ilvl w:val="0"/>
          <w:numId w:val="16"/>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收件人无法拒收的电子邮件</w:t>
      </w:r>
    </w:p>
    <w:p w14:paraId="34099DC4" w14:textId="77777777" w:rsidR="00421B93" w:rsidRDefault="00D250D4">
      <w:pPr>
        <w:numPr>
          <w:ilvl w:val="0"/>
          <w:numId w:val="16"/>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没有明确的退信方法、发信人、回信地址等发信方信息的邮件</w:t>
      </w:r>
    </w:p>
    <w:p w14:paraId="6FF62A5D" w14:textId="77777777" w:rsidR="00421B93" w:rsidRDefault="00D250D4">
      <w:pPr>
        <w:numPr>
          <w:ilvl w:val="0"/>
          <w:numId w:val="16"/>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含有病毒、恶意代码、色情、反动等不良信息或有害信息的邮件</w:t>
      </w:r>
    </w:p>
    <w:p w14:paraId="51C41A89" w14:textId="77777777" w:rsidR="00421B93" w:rsidRDefault="00D250D4">
      <w:pPr>
        <w:numPr>
          <w:ilvl w:val="0"/>
          <w:numId w:val="16"/>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含有虚假信息源、发件人、路由等虚假信息的邮件</w:t>
      </w:r>
    </w:p>
    <w:p w14:paraId="6B3AD135" w14:textId="77777777" w:rsidR="00421B93" w:rsidRDefault="00D250D4">
      <w:pPr>
        <w:numPr>
          <w:ilvl w:val="0"/>
          <w:numId w:val="16"/>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违反其他</w:t>
      </w:r>
      <w:r>
        <w:rPr>
          <w:rFonts w:asciiTheme="majorHAnsi" w:eastAsiaTheme="minorEastAsia" w:hAnsiTheme="majorHAnsi" w:cstheme="majorHAnsi"/>
          <w:sz w:val="21"/>
          <w:szCs w:val="21"/>
        </w:rPr>
        <w:t>ISP</w:t>
      </w:r>
      <w:r>
        <w:rPr>
          <w:rFonts w:asciiTheme="majorHAnsi" w:eastAsiaTheme="minorEastAsia" w:hAnsiTheme="majorHAnsi" w:cstheme="majorHAnsi"/>
          <w:sz w:val="21"/>
          <w:szCs w:val="21"/>
        </w:rPr>
        <w:t>安全策略或服务条款的邮件</w:t>
      </w:r>
    </w:p>
    <w:p w14:paraId="4A78DD7B" w14:textId="77777777" w:rsidR="00421B93" w:rsidRDefault="00D250D4">
      <w:pPr>
        <w:numPr>
          <w:ilvl w:val="2"/>
          <w:numId w:val="8"/>
        </w:numPr>
        <w:tabs>
          <w:tab w:val="left" w:pos="360"/>
          <w:tab w:val="left" w:pos="709"/>
          <w:tab w:val="left" w:pos="2711"/>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作为目标</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地址，用户方不得以任何方式传播或者允许第三方传播载有上述内容的邮件。</w:t>
      </w:r>
    </w:p>
    <w:p w14:paraId="19D5A202" w14:textId="77777777" w:rsidR="00421B93" w:rsidRDefault="00D250D4">
      <w:pPr>
        <w:numPr>
          <w:ilvl w:val="2"/>
          <w:numId w:val="8"/>
        </w:numPr>
        <w:tabs>
          <w:tab w:val="left" w:pos="709"/>
          <w:tab w:val="left" w:pos="2711"/>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用户方必须严格按照服务方的规定进行服务器和网络配置，不得超出服务方分配的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地址范围。</w:t>
      </w:r>
    </w:p>
    <w:p w14:paraId="33B4F6E7" w14:textId="77777777" w:rsidR="00421B93" w:rsidRDefault="00D250D4">
      <w:pPr>
        <w:numPr>
          <w:ilvl w:val="2"/>
          <w:numId w:val="8"/>
        </w:numPr>
        <w:tabs>
          <w:tab w:val="left" w:pos="709"/>
          <w:tab w:val="left" w:pos="2711"/>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用户方不得在本协议终止后公开、发布服务方分配的</w:t>
      </w:r>
      <w:r>
        <w:rPr>
          <w:rFonts w:asciiTheme="majorHAnsi" w:eastAsiaTheme="minorEastAsia" w:hAnsiTheme="majorHAnsi" w:cstheme="majorHAnsi"/>
          <w:sz w:val="21"/>
          <w:szCs w:val="21"/>
        </w:rPr>
        <w:t>IP</w:t>
      </w:r>
      <w:r>
        <w:rPr>
          <w:rFonts w:asciiTheme="majorHAnsi" w:eastAsiaTheme="minorEastAsia" w:hAnsiTheme="majorHAnsi" w:cstheme="majorHAnsi" w:hint="eastAsia"/>
          <w:sz w:val="21"/>
          <w:szCs w:val="21"/>
        </w:rPr>
        <w:t>地址。</w:t>
      </w:r>
    </w:p>
    <w:p w14:paraId="4070BD08" w14:textId="77777777" w:rsidR="00421B93" w:rsidRDefault="00D250D4">
      <w:pPr>
        <w:pStyle w:val="1"/>
        <w:numPr>
          <w:ilvl w:val="1"/>
          <w:numId w:val="8"/>
        </w:numPr>
        <w:rPr>
          <w:rFonts w:asciiTheme="majorHAnsi" w:eastAsiaTheme="minorEastAsia" w:hAnsiTheme="majorHAnsi" w:cstheme="majorHAnsi"/>
          <w:b w:val="0"/>
          <w:sz w:val="21"/>
          <w:szCs w:val="21"/>
        </w:rPr>
      </w:pPr>
      <w:bookmarkStart w:id="96" w:name="_Hlk15076142"/>
      <w:r>
        <w:rPr>
          <w:rFonts w:asciiTheme="majorHAnsi" w:eastAsiaTheme="minorEastAsia" w:hAnsiTheme="majorHAnsi" w:cstheme="majorHAnsi"/>
          <w:b w:val="0"/>
          <w:sz w:val="21"/>
          <w:szCs w:val="21"/>
        </w:rPr>
        <w:t>许可、授权</w:t>
      </w:r>
      <w:r>
        <w:rPr>
          <w:rFonts w:asciiTheme="majorHAnsi" w:eastAsiaTheme="minorEastAsia" w:hAnsiTheme="majorHAnsi" w:cstheme="majorHAnsi" w:hint="eastAsia"/>
          <w:b w:val="0"/>
          <w:sz w:val="21"/>
          <w:szCs w:val="21"/>
        </w:rPr>
        <w:t>及不侵权</w:t>
      </w:r>
    </w:p>
    <w:p w14:paraId="4010AFD4" w14:textId="77777777" w:rsidR="00421B93" w:rsidRDefault="00D250D4">
      <w:pPr>
        <w:numPr>
          <w:ilvl w:val="2"/>
          <w:numId w:val="8"/>
        </w:numPr>
        <w:tabs>
          <w:tab w:val="left" w:pos="360"/>
          <w:tab w:val="left" w:pos="709"/>
        </w:tabs>
        <w:rPr>
          <w:rFonts w:asciiTheme="majorHAnsi" w:eastAsiaTheme="minorEastAsia" w:hAnsiTheme="majorHAnsi" w:cstheme="majorHAnsi"/>
          <w:sz w:val="21"/>
          <w:szCs w:val="21"/>
        </w:rPr>
      </w:pPr>
      <w:bookmarkStart w:id="97" w:name="_Hlk15075486"/>
      <w:bookmarkStart w:id="98" w:name="_Hlk15075539"/>
      <w:r>
        <w:rPr>
          <w:rFonts w:asciiTheme="majorHAnsi" w:eastAsiaTheme="minorEastAsia" w:hAnsiTheme="majorHAnsi" w:cstheme="majorHAnsi"/>
          <w:sz w:val="21"/>
          <w:szCs w:val="21"/>
        </w:rPr>
        <w:t>用户方保证所托管的软硬件设备</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5B361C46" w14:textId="77777777" w:rsidR="00421B93" w:rsidRDefault="00D250D4">
      <w:pPr>
        <w:numPr>
          <w:ilvl w:val="2"/>
          <w:numId w:val="8"/>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第三方向服务方投诉用户方在服务方托管的服务器等设备上存在侵权内容的</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服务方将把前述投诉通报给用户方。用户方应在接到服务方通报后立即依法履行网络服务提供者</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因特网信息服务提供者的各项责任并与投诉者取得联系。用户方违反本条前述约定的，服务方</w:t>
      </w:r>
      <w:r>
        <w:rPr>
          <w:rFonts w:asciiTheme="majorHAnsi" w:eastAsiaTheme="minorEastAsia" w:hAnsiTheme="majorHAnsi" w:cstheme="majorHAnsi" w:hint="eastAsia"/>
          <w:sz w:val="21"/>
          <w:szCs w:val="21"/>
        </w:rPr>
        <w:t>在审慎审核相关资料后</w:t>
      </w:r>
      <w:r>
        <w:rPr>
          <w:rFonts w:asciiTheme="majorHAnsi" w:eastAsiaTheme="minorEastAsia" w:hAnsiTheme="majorHAnsi" w:cstheme="majorHAnsi"/>
          <w:sz w:val="21"/>
          <w:szCs w:val="21"/>
        </w:rPr>
        <w:t>有权</w:t>
      </w:r>
      <w:r>
        <w:rPr>
          <w:rFonts w:asciiTheme="majorHAnsi" w:eastAsiaTheme="minorEastAsia" w:hAnsiTheme="majorHAnsi" w:cstheme="majorHAnsi" w:hint="eastAsia"/>
          <w:sz w:val="21"/>
          <w:szCs w:val="21"/>
        </w:rPr>
        <w:t>先行采取下列措施，包括</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A</w:t>
      </w:r>
      <w:r>
        <w:rPr>
          <w:rFonts w:asciiTheme="majorHAnsi" w:eastAsiaTheme="minorEastAsia" w:hAnsiTheme="majorHAnsi" w:cstheme="majorHAnsi"/>
          <w:sz w:val="21"/>
          <w:szCs w:val="21"/>
        </w:rPr>
        <w:t>、将用户方的身份、地址、联系方式等信息告知投诉者；</w:t>
      </w:r>
      <w:r>
        <w:rPr>
          <w:rFonts w:asciiTheme="majorHAnsi" w:eastAsiaTheme="minorEastAsia" w:hAnsiTheme="majorHAnsi" w:cstheme="majorHAnsi" w:hint="eastAsia"/>
          <w:sz w:val="21"/>
          <w:szCs w:val="21"/>
        </w:rPr>
        <w:t>和</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或</w:t>
      </w:r>
      <w:r>
        <w:rPr>
          <w:rFonts w:asciiTheme="majorHAnsi" w:eastAsiaTheme="minorEastAsia" w:hAnsiTheme="majorHAnsi" w:cstheme="majorHAnsi"/>
          <w:sz w:val="21"/>
          <w:szCs w:val="21"/>
        </w:rPr>
        <w:t>B</w:t>
      </w:r>
      <w:r>
        <w:rPr>
          <w:rFonts w:asciiTheme="majorHAnsi" w:eastAsiaTheme="minorEastAsia" w:hAnsiTheme="majorHAnsi" w:cstheme="majorHAnsi"/>
          <w:sz w:val="21"/>
          <w:szCs w:val="21"/>
        </w:rPr>
        <w:t>、视实际需要中止或终止部分或全部服务</w:t>
      </w:r>
      <w:bookmarkEnd w:id="97"/>
      <w:bookmarkEnd w:id="98"/>
      <w:r>
        <w:rPr>
          <w:rFonts w:asciiTheme="majorHAnsi" w:eastAsiaTheme="minorEastAsia" w:hAnsiTheme="majorHAnsi" w:cstheme="majorHAnsi"/>
          <w:sz w:val="21"/>
          <w:szCs w:val="21"/>
        </w:rPr>
        <w:t>。</w:t>
      </w:r>
    </w:p>
    <w:p w14:paraId="45E7957A"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用户方违反上述第</w:t>
      </w:r>
      <w:r>
        <w:rPr>
          <w:rFonts w:asciiTheme="majorHAnsi" w:eastAsiaTheme="minorEastAsia" w:hAnsiTheme="majorHAnsi" w:cstheme="majorHAnsi"/>
          <w:b w:val="0"/>
          <w:sz w:val="21"/>
          <w:szCs w:val="21"/>
        </w:rPr>
        <w:t>5.2</w:t>
      </w:r>
      <w:r>
        <w:rPr>
          <w:rFonts w:asciiTheme="majorHAnsi" w:eastAsiaTheme="minorEastAsia" w:hAnsiTheme="majorHAnsi" w:cstheme="majorHAnsi"/>
          <w:b w:val="0"/>
          <w:sz w:val="21"/>
          <w:szCs w:val="21"/>
        </w:rPr>
        <w:t>、</w:t>
      </w:r>
      <w:r>
        <w:rPr>
          <w:rFonts w:asciiTheme="majorHAnsi" w:eastAsiaTheme="minorEastAsia" w:hAnsiTheme="majorHAnsi" w:cstheme="majorHAnsi"/>
          <w:b w:val="0"/>
          <w:sz w:val="21"/>
          <w:szCs w:val="21"/>
        </w:rPr>
        <w:t>5.3</w:t>
      </w:r>
      <w:r>
        <w:rPr>
          <w:rFonts w:asciiTheme="majorHAnsi" w:eastAsiaTheme="minorEastAsia" w:hAnsiTheme="majorHAnsi" w:cstheme="majorHAnsi"/>
          <w:b w:val="0"/>
          <w:sz w:val="21"/>
          <w:szCs w:val="21"/>
        </w:rPr>
        <w:t>、</w:t>
      </w:r>
      <w:r>
        <w:rPr>
          <w:rFonts w:asciiTheme="majorHAnsi" w:eastAsiaTheme="minorEastAsia" w:hAnsiTheme="majorHAnsi" w:cstheme="majorHAnsi"/>
          <w:b w:val="0"/>
          <w:sz w:val="21"/>
          <w:szCs w:val="21"/>
        </w:rPr>
        <w:t>5.4</w:t>
      </w:r>
      <w:r>
        <w:rPr>
          <w:rFonts w:asciiTheme="majorHAnsi" w:eastAsiaTheme="minorEastAsia" w:hAnsiTheme="majorHAnsi" w:cstheme="majorHAnsi"/>
          <w:b w:val="0"/>
          <w:sz w:val="21"/>
          <w:szCs w:val="21"/>
        </w:rPr>
        <w:t>、</w:t>
      </w:r>
      <w:r>
        <w:rPr>
          <w:rFonts w:asciiTheme="majorHAnsi" w:eastAsiaTheme="minorEastAsia" w:hAnsiTheme="majorHAnsi" w:cstheme="majorHAnsi"/>
          <w:b w:val="0"/>
          <w:sz w:val="21"/>
          <w:szCs w:val="21"/>
        </w:rPr>
        <w:t>5.5</w:t>
      </w:r>
      <w:r>
        <w:rPr>
          <w:rFonts w:asciiTheme="majorHAnsi" w:eastAsiaTheme="minorEastAsia" w:hAnsiTheme="majorHAnsi" w:cstheme="majorHAnsi"/>
          <w:b w:val="0"/>
          <w:sz w:val="21"/>
          <w:szCs w:val="21"/>
        </w:rPr>
        <w:t>、</w:t>
      </w:r>
      <w:r>
        <w:rPr>
          <w:rFonts w:asciiTheme="majorHAnsi" w:eastAsiaTheme="minorEastAsia" w:hAnsiTheme="majorHAnsi" w:cstheme="majorHAnsi"/>
          <w:b w:val="0"/>
          <w:sz w:val="21"/>
          <w:szCs w:val="21"/>
        </w:rPr>
        <w:t>5.6</w:t>
      </w:r>
      <w:r>
        <w:rPr>
          <w:rFonts w:asciiTheme="majorHAnsi" w:eastAsiaTheme="minorEastAsia" w:hAnsiTheme="majorHAnsi" w:cstheme="majorHAnsi"/>
          <w:b w:val="0"/>
          <w:sz w:val="21"/>
          <w:szCs w:val="21"/>
        </w:rPr>
        <w:t>条</w:t>
      </w:r>
      <w:r>
        <w:rPr>
          <w:rFonts w:asciiTheme="majorHAnsi" w:eastAsiaTheme="minorEastAsia" w:hAnsiTheme="majorHAnsi" w:cstheme="majorHAnsi" w:hint="eastAsia"/>
          <w:b w:val="0"/>
          <w:sz w:val="21"/>
          <w:szCs w:val="21"/>
        </w:rPr>
        <w:t>相关</w:t>
      </w:r>
      <w:r>
        <w:rPr>
          <w:rFonts w:asciiTheme="majorHAnsi" w:eastAsiaTheme="minorEastAsia" w:hAnsiTheme="majorHAnsi" w:cstheme="majorHAnsi"/>
          <w:b w:val="0"/>
          <w:sz w:val="21"/>
          <w:szCs w:val="21"/>
        </w:rPr>
        <w:t>约定</w:t>
      </w:r>
      <w:r>
        <w:rPr>
          <w:rFonts w:asciiTheme="majorHAnsi" w:eastAsiaTheme="minorEastAsia" w:hAnsiTheme="majorHAnsi" w:cstheme="majorHAnsi" w:hint="eastAsia"/>
          <w:b w:val="0"/>
          <w:sz w:val="21"/>
          <w:szCs w:val="21"/>
        </w:rPr>
        <w:t>的</w:t>
      </w:r>
      <w:r>
        <w:rPr>
          <w:rFonts w:asciiTheme="majorHAnsi" w:eastAsiaTheme="minorEastAsia" w:hAnsiTheme="majorHAnsi" w:cstheme="majorHAnsi"/>
          <w:b w:val="0"/>
          <w:sz w:val="21"/>
          <w:szCs w:val="21"/>
        </w:rPr>
        <w:t>，服务方有权采取下列措施：包括但不限于</w:t>
      </w:r>
      <w:r>
        <w:rPr>
          <w:rFonts w:asciiTheme="majorHAnsi" w:eastAsiaTheme="minorEastAsia" w:hAnsiTheme="majorHAnsi" w:cstheme="majorHAnsi"/>
          <w:b w:val="0"/>
          <w:sz w:val="21"/>
          <w:szCs w:val="21"/>
        </w:rPr>
        <w:t>1</w:t>
      </w:r>
      <w:r>
        <w:rPr>
          <w:rFonts w:asciiTheme="majorHAnsi" w:eastAsiaTheme="minorEastAsia" w:hAnsiTheme="majorHAnsi" w:cstheme="majorHAnsi"/>
          <w:b w:val="0"/>
          <w:sz w:val="21"/>
          <w:szCs w:val="21"/>
        </w:rPr>
        <w:t>）不予开通服务；</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w:t>
      </w:r>
      <w:r>
        <w:rPr>
          <w:rFonts w:asciiTheme="majorHAnsi" w:eastAsiaTheme="minorEastAsia" w:hAnsiTheme="majorHAnsi" w:cstheme="majorHAnsi" w:hint="eastAsia"/>
          <w:b w:val="0"/>
          <w:sz w:val="21"/>
          <w:szCs w:val="21"/>
        </w:rPr>
        <w:t>终止分配</w:t>
      </w:r>
      <w:r>
        <w:rPr>
          <w:rFonts w:asciiTheme="majorHAnsi" w:eastAsiaTheme="minorEastAsia" w:hAnsiTheme="majorHAnsi" w:cstheme="majorHAnsi"/>
          <w:b w:val="0"/>
          <w:sz w:val="21"/>
          <w:szCs w:val="21"/>
        </w:rPr>
        <w:t>IP</w:t>
      </w:r>
      <w:r>
        <w:rPr>
          <w:rFonts w:asciiTheme="majorHAnsi" w:eastAsiaTheme="minorEastAsia" w:hAnsiTheme="majorHAnsi" w:cstheme="majorHAnsi"/>
          <w:b w:val="0"/>
          <w:sz w:val="21"/>
          <w:szCs w:val="21"/>
        </w:rPr>
        <w:t>地址</w:t>
      </w:r>
      <w:r>
        <w:rPr>
          <w:rFonts w:asciiTheme="majorHAnsi" w:eastAsiaTheme="minorEastAsia" w:hAnsiTheme="majorHAnsi" w:cstheme="majorHAnsi" w:hint="eastAsia"/>
          <w:b w:val="0"/>
          <w:sz w:val="21"/>
          <w:szCs w:val="21"/>
        </w:rPr>
        <w:t>使用权</w:t>
      </w:r>
      <w:r>
        <w:rPr>
          <w:rFonts w:asciiTheme="majorHAnsi" w:eastAsiaTheme="minorEastAsia" w:hAnsiTheme="majorHAnsi" w:cstheme="majorHAnsi"/>
          <w:b w:val="0"/>
          <w:sz w:val="21"/>
          <w:szCs w:val="21"/>
        </w:rPr>
        <w:t>；</w:t>
      </w:r>
      <w:r>
        <w:rPr>
          <w:rFonts w:asciiTheme="majorHAnsi" w:eastAsiaTheme="minorEastAsia" w:hAnsiTheme="majorHAnsi" w:cstheme="majorHAnsi"/>
          <w:b w:val="0"/>
          <w:sz w:val="21"/>
          <w:szCs w:val="21"/>
        </w:rPr>
        <w:t>3</w:t>
      </w:r>
      <w:r>
        <w:rPr>
          <w:rFonts w:asciiTheme="majorHAnsi" w:eastAsiaTheme="minorEastAsia" w:hAnsiTheme="majorHAnsi" w:cstheme="majorHAnsi"/>
          <w:b w:val="0"/>
          <w:sz w:val="21"/>
          <w:szCs w:val="21"/>
        </w:rPr>
        <w:t>）</w:t>
      </w:r>
      <w:r>
        <w:rPr>
          <w:rFonts w:asciiTheme="majorHAnsi" w:eastAsiaTheme="minorEastAsia" w:hAnsiTheme="majorHAnsi" w:cstheme="majorHAnsi" w:hint="eastAsia"/>
          <w:b w:val="0"/>
          <w:sz w:val="21"/>
          <w:szCs w:val="21"/>
        </w:rPr>
        <w:t>直接</w:t>
      </w:r>
      <w:r>
        <w:rPr>
          <w:rFonts w:asciiTheme="majorHAnsi" w:eastAsiaTheme="minorEastAsia" w:hAnsiTheme="majorHAnsi" w:cstheme="majorHAnsi"/>
          <w:b w:val="0"/>
          <w:sz w:val="21"/>
          <w:szCs w:val="21"/>
        </w:rPr>
        <w:t>删除侵权内容；</w:t>
      </w:r>
      <w:r>
        <w:rPr>
          <w:rFonts w:asciiTheme="majorHAnsi" w:eastAsiaTheme="minorEastAsia" w:hAnsiTheme="majorHAnsi" w:cstheme="majorHAnsi"/>
          <w:b w:val="0"/>
          <w:sz w:val="21"/>
          <w:szCs w:val="21"/>
        </w:rPr>
        <w:t>4</w:t>
      </w:r>
      <w:r>
        <w:rPr>
          <w:rFonts w:asciiTheme="majorHAnsi" w:eastAsiaTheme="minorEastAsia" w:hAnsiTheme="majorHAnsi" w:cstheme="majorHAnsi"/>
          <w:b w:val="0"/>
          <w:sz w:val="21"/>
          <w:szCs w:val="21"/>
        </w:rPr>
        <w:t>）屏蔽、停止网络接入；</w:t>
      </w:r>
      <w:r>
        <w:rPr>
          <w:rFonts w:asciiTheme="majorHAnsi" w:eastAsiaTheme="minorEastAsia" w:hAnsiTheme="majorHAnsi" w:cstheme="majorHAnsi"/>
          <w:b w:val="0"/>
          <w:sz w:val="21"/>
          <w:szCs w:val="21"/>
        </w:rPr>
        <w:t>5</w:t>
      </w:r>
      <w:r>
        <w:rPr>
          <w:rFonts w:asciiTheme="majorHAnsi" w:eastAsiaTheme="minorEastAsia" w:hAnsiTheme="majorHAnsi" w:cstheme="majorHAnsi"/>
          <w:b w:val="0"/>
          <w:sz w:val="21"/>
          <w:szCs w:val="21"/>
        </w:rPr>
        <w:t>）视实际</w:t>
      </w:r>
      <w:r>
        <w:rPr>
          <w:rFonts w:asciiTheme="majorHAnsi" w:eastAsiaTheme="minorEastAsia" w:hAnsiTheme="majorHAnsi" w:cstheme="majorHAnsi" w:hint="eastAsia"/>
          <w:b w:val="0"/>
          <w:sz w:val="21"/>
          <w:szCs w:val="21"/>
        </w:rPr>
        <w:t>情况</w:t>
      </w:r>
      <w:r>
        <w:rPr>
          <w:rFonts w:asciiTheme="majorHAnsi" w:eastAsiaTheme="minorEastAsia" w:hAnsiTheme="majorHAnsi" w:cstheme="majorHAnsi"/>
          <w:b w:val="0"/>
          <w:sz w:val="21"/>
          <w:szCs w:val="21"/>
        </w:rPr>
        <w:t>中止或终止部分或全部服务；</w:t>
      </w:r>
      <w:r>
        <w:rPr>
          <w:rFonts w:asciiTheme="majorHAnsi" w:eastAsiaTheme="minorEastAsia" w:hAnsiTheme="majorHAnsi" w:cstheme="majorHAnsi"/>
          <w:b w:val="0"/>
          <w:sz w:val="21"/>
          <w:szCs w:val="21"/>
        </w:rPr>
        <w:t>6</w:t>
      </w:r>
      <w:r>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Pr>
          <w:rFonts w:asciiTheme="majorHAnsi" w:eastAsiaTheme="minorEastAsia" w:hAnsiTheme="majorHAnsi" w:cstheme="majorHAnsi" w:hint="eastAsia"/>
          <w:b w:val="0"/>
          <w:sz w:val="21"/>
          <w:szCs w:val="21"/>
        </w:rPr>
        <w:t>均</w:t>
      </w:r>
      <w:r>
        <w:rPr>
          <w:rFonts w:asciiTheme="majorHAnsi" w:eastAsiaTheme="minorEastAsia" w:hAnsiTheme="majorHAnsi" w:cstheme="majorHAnsi"/>
          <w:b w:val="0"/>
          <w:sz w:val="21"/>
          <w:szCs w:val="21"/>
        </w:rPr>
        <w:t>由用户方承担。</w:t>
      </w:r>
    </w:p>
    <w:p w14:paraId="605E404F"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协助</w:t>
      </w:r>
    </w:p>
    <w:p w14:paraId="1AD6127C" w14:textId="77777777" w:rsidR="00421B93" w:rsidRDefault="00D250D4">
      <w:pPr>
        <w:numPr>
          <w:ilvl w:val="2"/>
          <w:numId w:val="8"/>
        </w:numPr>
        <w:tabs>
          <w:tab w:val="left" w:pos="360"/>
          <w:tab w:val="left" w:pos="709"/>
          <w:tab w:val="left" w:pos="2711"/>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用户方为服务方交付服务提供必要的信息和协助</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包括但不限于：提供有效的联系人身份信息及联络方式等</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218FD539" w14:textId="77777777" w:rsidR="00421B93" w:rsidRDefault="00D250D4">
      <w:pPr>
        <w:numPr>
          <w:ilvl w:val="2"/>
          <w:numId w:val="8"/>
        </w:numPr>
        <w:tabs>
          <w:tab w:val="left" w:pos="360"/>
          <w:tab w:val="left" w:pos="709"/>
          <w:tab w:val="left" w:pos="2711"/>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Pr>
          <w:rFonts w:asciiTheme="majorHAnsi" w:eastAsiaTheme="minorEastAsia" w:hAnsiTheme="majorHAnsi" w:cstheme="majorHAnsi" w:hint="eastAsia"/>
          <w:sz w:val="21"/>
          <w:szCs w:val="21"/>
        </w:rPr>
        <w:t>不</w:t>
      </w:r>
      <w:r>
        <w:rPr>
          <w:rFonts w:asciiTheme="majorHAnsi" w:eastAsiaTheme="minorEastAsia" w:hAnsiTheme="majorHAnsi" w:cstheme="majorHAnsi"/>
          <w:sz w:val="21"/>
          <w:szCs w:val="21"/>
        </w:rPr>
        <w:t>承担任何责任。</w:t>
      </w:r>
    </w:p>
    <w:p w14:paraId="25F3ABB3" w14:textId="77777777" w:rsidR="00421B93" w:rsidRDefault="00D250D4">
      <w:pPr>
        <w:pStyle w:val="1"/>
        <w:numPr>
          <w:ilvl w:val="1"/>
          <w:numId w:val="8"/>
        </w:numPr>
        <w:rPr>
          <w:rFonts w:asciiTheme="majorHAnsi" w:eastAsiaTheme="minorEastAsia" w:hAnsiTheme="majorHAnsi" w:cstheme="majorHAnsi"/>
          <w:b w:val="0"/>
          <w:sz w:val="21"/>
          <w:szCs w:val="21"/>
        </w:rPr>
      </w:pPr>
      <w:r>
        <w:rPr>
          <w:rFonts w:asciiTheme="majorHAnsi" w:eastAsiaTheme="minorEastAsia" w:hAnsiTheme="majorHAnsi" w:cstheme="majorHAnsi" w:hint="eastAsia"/>
          <w:b w:val="0"/>
          <w:sz w:val="21"/>
          <w:szCs w:val="21"/>
        </w:rPr>
        <w:t>按期</w:t>
      </w:r>
      <w:r>
        <w:rPr>
          <w:rFonts w:asciiTheme="majorHAnsi" w:eastAsiaTheme="minorEastAsia" w:hAnsiTheme="majorHAnsi" w:cstheme="majorHAnsi"/>
          <w:b w:val="0"/>
          <w:sz w:val="21"/>
          <w:szCs w:val="21"/>
        </w:rPr>
        <w:t>付款及设备</w:t>
      </w:r>
      <w:r>
        <w:rPr>
          <w:rFonts w:asciiTheme="majorHAnsi" w:eastAsiaTheme="minorEastAsia" w:hAnsiTheme="majorHAnsi" w:cstheme="majorHAnsi" w:hint="eastAsia"/>
          <w:b w:val="0"/>
          <w:sz w:val="21"/>
          <w:szCs w:val="21"/>
        </w:rPr>
        <w:t>迁出</w:t>
      </w:r>
    </w:p>
    <w:p w14:paraId="100EAA27" w14:textId="77777777" w:rsidR="00421B93" w:rsidRDefault="00D250D4">
      <w:pPr>
        <w:numPr>
          <w:ilvl w:val="2"/>
          <w:numId w:val="8"/>
        </w:numPr>
        <w:tabs>
          <w:tab w:val="left" w:pos="709"/>
          <w:tab w:val="left" w:pos="1702"/>
        </w:tabs>
        <w:rPr>
          <w:rFonts w:asciiTheme="majorHAnsi" w:eastAsiaTheme="minorEastAsia" w:hAnsiTheme="majorHAnsi" w:cstheme="majorHAnsi"/>
          <w:b/>
          <w:sz w:val="21"/>
          <w:szCs w:val="21"/>
        </w:rPr>
      </w:pPr>
      <w:r>
        <w:rPr>
          <w:rFonts w:asciiTheme="majorHAnsi" w:eastAsiaTheme="minorEastAsia" w:hAnsiTheme="majorHAnsi" w:cstheme="majorHAnsi" w:hint="eastAsia"/>
          <w:b/>
          <w:sz w:val="21"/>
          <w:szCs w:val="21"/>
        </w:rPr>
        <w:t>用户方的按期</w:t>
      </w:r>
      <w:r>
        <w:rPr>
          <w:rFonts w:asciiTheme="majorHAnsi" w:eastAsiaTheme="minorEastAsia" w:hAnsiTheme="majorHAnsi" w:cstheme="majorHAnsi"/>
          <w:b/>
          <w:sz w:val="21"/>
          <w:szCs w:val="21"/>
        </w:rPr>
        <w:t>付款</w:t>
      </w:r>
    </w:p>
    <w:p w14:paraId="1DA24F85" w14:textId="77777777" w:rsidR="00421B93" w:rsidRDefault="00D250D4">
      <w:pPr>
        <w:tabs>
          <w:tab w:val="left" w:pos="709"/>
          <w:tab w:val="left" w:pos="1702"/>
        </w:tabs>
        <w:ind w:leftChars="600" w:left="144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用户方应及时、足额支付服务费及其它应付款（包括超电费用、违约金、赔偿金等，如有）。</w:t>
      </w:r>
    </w:p>
    <w:p w14:paraId="76D16161" w14:textId="77777777" w:rsidR="00421B93" w:rsidRDefault="00D250D4">
      <w:pPr>
        <w:pStyle w:val="ListParagraph"/>
        <w:numPr>
          <w:ilvl w:val="0"/>
          <w:numId w:val="17"/>
        </w:numPr>
        <w:tabs>
          <w:tab w:val="left" w:pos="709"/>
          <w:tab w:val="left" w:pos="1702"/>
        </w:tabs>
        <w:ind w:left="1418"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如用户方有任何一期款项逾期未足额支付，每逾期</w:t>
      </w:r>
      <w:r>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日应向服务方支付所欠金额</w:t>
      </w:r>
      <w:r>
        <w:rPr>
          <w:rFonts w:asciiTheme="majorHAnsi" w:eastAsiaTheme="minorEastAsia" w:hAnsiTheme="majorHAnsi" w:cstheme="majorHAnsi"/>
          <w:sz w:val="21"/>
          <w:szCs w:val="21"/>
        </w:rPr>
        <w:t>0.5%</w:t>
      </w:r>
      <w:r>
        <w:rPr>
          <w:rFonts w:asciiTheme="majorHAnsi" w:eastAsiaTheme="minorEastAsia" w:hAnsiTheme="majorHAnsi" w:cstheme="majorHAnsi"/>
          <w:sz w:val="21"/>
          <w:szCs w:val="21"/>
        </w:rPr>
        <w:t>作为逾期付款滞纳金；逾期付款达</w:t>
      </w:r>
      <w:r>
        <w:rPr>
          <w:rFonts w:asciiTheme="majorHAnsi" w:eastAsiaTheme="minorEastAsia" w:hAnsiTheme="majorHAnsi" w:cstheme="majorHAnsi"/>
          <w:sz w:val="21"/>
          <w:szCs w:val="21"/>
        </w:rPr>
        <w:t>30</w:t>
      </w:r>
      <w:r>
        <w:rPr>
          <w:rFonts w:asciiTheme="majorHAnsi" w:eastAsiaTheme="minorEastAsia" w:hAnsiTheme="majorHAnsi" w:cstheme="majorHAnsi" w:hint="eastAsia"/>
          <w:sz w:val="21"/>
          <w:szCs w:val="21"/>
        </w:rPr>
        <w:t>日</w:t>
      </w:r>
      <w:r>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Pr>
          <w:rFonts w:asciiTheme="majorHAnsi" w:eastAsiaTheme="minorEastAsia" w:hAnsiTheme="majorHAnsi" w:cstheme="majorHAnsi" w:hint="eastAsia"/>
          <w:sz w:val="21"/>
          <w:szCs w:val="21"/>
        </w:rPr>
        <w:t>由此给用户方造成的任何损失或不良后果，由用户方自行承担</w:t>
      </w:r>
      <w:r>
        <w:rPr>
          <w:rFonts w:asciiTheme="majorHAnsi" w:eastAsiaTheme="minorEastAsia" w:hAnsiTheme="majorHAnsi" w:cstheme="majorHAnsi"/>
          <w:sz w:val="21"/>
          <w:szCs w:val="21"/>
        </w:rPr>
        <w:t>。</w:t>
      </w:r>
    </w:p>
    <w:p w14:paraId="5991ABB1" w14:textId="77777777" w:rsidR="00421B93" w:rsidRDefault="00D250D4">
      <w:pPr>
        <w:pStyle w:val="ListParagraph"/>
        <w:numPr>
          <w:ilvl w:val="0"/>
          <w:numId w:val="17"/>
        </w:numPr>
        <w:ind w:left="1418"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如用户方逾期付款达</w:t>
      </w:r>
      <w:r>
        <w:rPr>
          <w:rFonts w:asciiTheme="majorHAnsi" w:eastAsiaTheme="minorEastAsia" w:hAnsiTheme="majorHAnsi" w:cstheme="majorHAnsi"/>
          <w:sz w:val="21"/>
          <w:szCs w:val="21"/>
        </w:rPr>
        <w:t>45</w:t>
      </w:r>
      <w:r>
        <w:rPr>
          <w:rFonts w:asciiTheme="majorHAnsi" w:eastAsiaTheme="minorEastAsia" w:hAnsiTheme="majorHAnsi" w:cstheme="majorHAnsi" w:hint="eastAsia"/>
          <w:sz w:val="21"/>
          <w:szCs w:val="21"/>
        </w:rPr>
        <w:t>日</w:t>
      </w:r>
      <w:r>
        <w:rPr>
          <w:rFonts w:asciiTheme="majorHAnsi" w:eastAsiaTheme="minorEastAsia" w:hAnsiTheme="majorHAnsi" w:cstheme="majorHAnsi"/>
          <w:sz w:val="21"/>
          <w:szCs w:val="21"/>
        </w:rPr>
        <w:t>，则服务方有权单方解除、终止本协议。</w:t>
      </w:r>
    </w:p>
    <w:p w14:paraId="44747D0B" w14:textId="77777777" w:rsidR="00421B93" w:rsidRDefault="00D250D4">
      <w:pPr>
        <w:pStyle w:val="ListParagraph"/>
        <w:numPr>
          <w:ilvl w:val="0"/>
          <w:numId w:val="17"/>
        </w:numPr>
        <w:tabs>
          <w:tab w:val="left" w:pos="709"/>
          <w:tab w:val="left" w:pos="1702"/>
        </w:tabs>
        <w:ind w:left="1418"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服务方有权按法律规定行使留置权，如用户方逾期累计超过</w:t>
      </w:r>
      <w:r>
        <w:rPr>
          <w:rFonts w:asciiTheme="majorHAnsi" w:eastAsiaTheme="minorEastAsia" w:hAnsiTheme="majorHAnsi" w:cstheme="majorHAnsi"/>
          <w:sz w:val="21"/>
          <w:szCs w:val="21"/>
        </w:rPr>
        <w:t>60</w:t>
      </w:r>
      <w:r>
        <w:rPr>
          <w:rFonts w:asciiTheme="majorHAnsi" w:eastAsiaTheme="minorEastAsia" w:hAnsiTheme="majorHAnsi" w:cstheme="majorHAnsi"/>
          <w:sz w:val="21"/>
          <w:szCs w:val="21"/>
        </w:rPr>
        <w:t>日仍未付清全部应付款项（包括滞纳金），则服务方有权自行对已留置的设备进行处置。</w:t>
      </w:r>
    </w:p>
    <w:p w14:paraId="43EDDD5F" w14:textId="77777777" w:rsidR="00421B93" w:rsidRDefault="00D250D4">
      <w:pPr>
        <w:numPr>
          <w:ilvl w:val="2"/>
          <w:numId w:val="8"/>
        </w:numPr>
        <w:tabs>
          <w:tab w:val="left" w:pos="709"/>
          <w:tab w:val="left" w:pos="1702"/>
        </w:tabs>
        <w:rPr>
          <w:rFonts w:asciiTheme="majorHAnsi" w:eastAsiaTheme="minorEastAsia" w:hAnsiTheme="majorHAnsi" w:cstheme="majorHAnsi"/>
          <w:b/>
          <w:sz w:val="21"/>
          <w:szCs w:val="21"/>
        </w:rPr>
      </w:pPr>
      <w:r>
        <w:rPr>
          <w:rFonts w:asciiTheme="majorHAnsi" w:eastAsiaTheme="minorEastAsia" w:hAnsiTheme="majorHAnsi" w:cstheme="majorHAnsi" w:hint="eastAsia"/>
          <w:b/>
          <w:sz w:val="21"/>
          <w:szCs w:val="21"/>
        </w:rPr>
        <w:t>用户方的设备迁出</w:t>
      </w:r>
    </w:p>
    <w:p w14:paraId="17525F34" w14:textId="77777777" w:rsidR="00421B93" w:rsidRDefault="00D250D4">
      <w:pPr>
        <w:tabs>
          <w:tab w:val="left" w:pos="709"/>
        </w:tabs>
        <w:ind w:left="1418"/>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本协议到期终止或提前解除时，服务方于到期终止日或提前解除日之第</w:t>
      </w:r>
      <w:r>
        <w:rPr>
          <w:rFonts w:asciiTheme="majorHAnsi" w:eastAsiaTheme="minorEastAsia" w:hAnsiTheme="majorHAnsi" w:cstheme="majorHAnsi"/>
          <w:sz w:val="21"/>
          <w:szCs w:val="21"/>
        </w:rPr>
        <w:t>2</w:t>
      </w:r>
      <w:r>
        <w:rPr>
          <w:rFonts w:asciiTheme="majorHAnsi" w:eastAsiaTheme="minorEastAsia" w:hAnsiTheme="majorHAnsi" w:cstheme="majorHAnsi" w:hint="eastAsia"/>
          <w:sz w:val="21"/>
          <w:szCs w:val="21"/>
        </w:rPr>
        <w:t>日</w:t>
      </w:r>
      <w:r>
        <w:rPr>
          <w:rFonts w:asciiTheme="majorHAnsi" w:eastAsiaTheme="minorEastAsia" w:hAnsiTheme="majorHAnsi" w:cstheme="majorHAnsi"/>
          <w:sz w:val="21"/>
          <w:szCs w:val="21"/>
        </w:rPr>
        <w:t>终止服务并下架、迁移设备。</w:t>
      </w:r>
    </w:p>
    <w:p w14:paraId="4E1B11A0" w14:textId="77777777" w:rsidR="00421B93" w:rsidRDefault="00D250D4">
      <w:pPr>
        <w:pStyle w:val="ListParagraph"/>
        <w:numPr>
          <w:ilvl w:val="0"/>
          <w:numId w:val="18"/>
        </w:numPr>
        <w:tabs>
          <w:tab w:val="left" w:pos="709"/>
        </w:tabs>
        <w:ind w:left="1418"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7F8008C1" w14:textId="77777777" w:rsidR="00421B93" w:rsidRDefault="00D250D4">
      <w:pPr>
        <w:pStyle w:val="ListParagraph"/>
        <w:numPr>
          <w:ilvl w:val="0"/>
          <w:numId w:val="18"/>
        </w:numPr>
        <w:tabs>
          <w:tab w:val="left" w:pos="709"/>
        </w:tabs>
        <w:ind w:left="1418"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本协议到期终止或提前解除时，</w:t>
      </w:r>
      <w:r>
        <w:rPr>
          <w:rFonts w:asciiTheme="majorHAnsi" w:eastAsiaTheme="minorEastAsia" w:hAnsiTheme="majorHAnsi" w:cstheme="majorHAnsi"/>
          <w:sz w:val="21"/>
          <w:szCs w:val="21"/>
        </w:rPr>
        <w:t>如用户方已付清全部款项，用户方应于到期终止日</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提前解除日</w:t>
      </w:r>
      <w:r>
        <w:rPr>
          <w:rFonts w:asciiTheme="majorHAnsi" w:eastAsiaTheme="minorEastAsia" w:hAnsiTheme="majorHAnsi" w:cstheme="majorHAnsi" w:hint="eastAsia"/>
          <w:sz w:val="21"/>
          <w:szCs w:val="21"/>
        </w:rPr>
        <w:t>后</w:t>
      </w:r>
      <w:r>
        <w:rPr>
          <w:rFonts w:asciiTheme="majorHAnsi" w:eastAsiaTheme="minorEastAsia" w:hAnsiTheme="majorHAnsi" w:cstheme="majorHAnsi" w:hint="eastAsia"/>
          <w:sz w:val="21"/>
          <w:szCs w:val="21"/>
        </w:rPr>
        <w:t>3</w:t>
      </w:r>
      <w:r>
        <w:rPr>
          <w:rFonts w:asciiTheme="majorHAnsi" w:eastAsiaTheme="minorEastAsia" w:hAnsiTheme="majorHAnsi" w:cstheme="majorHAnsi" w:hint="eastAsia"/>
          <w:sz w:val="21"/>
          <w:szCs w:val="21"/>
        </w:rPr>
        <w:t>日内</w:t>
      </w:r>
      <w:r>
        <w:rPr>
          <w:rFonts w:asciiTheme="majorHAnsi" w:eastAsiaTheme="minorEastAsia" w:hAnsiTheme="majorHAnsi" w:cstheme="majorHAnsi"/>
          <w:sz w:val="21"/>
          <w:szCs w:val="21"/>
        </w:rPr>
        <w:t>迁出己方设备，特殊情形下可延长</w:t>
      </w:r>
      <w:r>
        <w:rPr>
          <w:rFonts w:asciiTheme="majorHAnsi" w:eastAsiaTheme="minorEastAsia" w:hAnsiTheme="majorHAnsi" w:cstheme="majorHAnsi" w:hint="eastAsia"/>
          <w:sz w:val="21"/>
          <w:szCs w:val="21"/>
        </w:rPr>
        <w:t>至</w:t>
      </w:r>
      <w:r>
        <w:rPr>
          <w:rFonts w:asciiTheme="majorHAnsi" w:eastAsiaTheme="minorEastAsia" w:hAnsiTheme="majorHAnsi" w:cstheme="majorHAnsi"/>
          <w:sz w:val="21"/>
          <w:szCs w:val="21"/>
        </w:rPr>
        <w:t>10</w:t>
      </w:r>
      <w:r>
        <w:rPr>
          <w:rFonts w:asciiTheme="majorHAnsi" w:eastAsiaTheme="minorEastAsia" w:hAnsiTheme="majorHAnsi" w:cstheme="majorHAnsi"/>
          <w:sz w:val="21"/>
          <w:szCs w:val="21"/>
        </w:rPr>
        <w:t>日。用户方未及时迁出设备的，自设备逾期迁出之日起应缴纳设备滞留费，滞留费标准为</w:t>
      </w:r>
      <w:r>
        <w:rPr>
          <w:rFonts w:asciiTheme="majorHAnsi" w:eastAsiaTheme="minorEastAsia" w:hAnsiTheme="majorHAnsi" w:cstheme="majorHAnsi"/>
          <w:sz w:val="21"/>
          <w:szCs w:val="21"/>
        </w:rPr>
        <w:t>5</w:t>
      </w:r>
      <w:r>
        <w:rPr>
          <w:rFonts w:asciiTheme="majorHAnsi" w:eastAsiaTheme="minorEastAsia" w:hAnsiTheme="majorHAnsi" w:cstheme="majorHAnsi"/>
          <w:sz w:val="21"/>
          <w:szCs w:val="21"/>
        </w:rPr>
        <w:t>元</w:t>
      </w:r>
      <w:r>
        <w:rPr>
          <w:rFonts w:asciiTheme="majorHAnsi" w:eastAsiaTheme="minorEastAsia" w:hAnsiTheme="majorHAnsi" w:cstheme="majorHAnsi"/>
          <w:sz w:val="21"/>
          <w:szCs w:val="21"/>
        </w:rPr>
        <w:t>/0.5</w:t>
      </w:r>
      <w:r>
        <w:rPr>
          <w:rFonts w:asciiTheme="majorHAnsi" w:eastAsiaTheme="minorEastAsia" w:hAnsiTheme="majorHAnsi" w:cstheme="majorHAnsi"/>
          <w:sz w:val="21"/>
          <w:szCs w:val="21"/>
        </w:rPr>
        <w:t>平米</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日（高度不超过</w:t>
      </w:r>
      <w:r>
        <w:rPr>
          <w:rFonts w:asciiTheme="majorHAnsi" w:eastAsiaTheme="minorEastAsia" w:hAnsiTheme="majorHAnsi" w:cstheme="majorHAnsi"/>
          <w:sz w:val="21"/>
          <w:szCs w:val="21"/>
        </w:rPr>
        <w:t>25U</w:t>
      </w:r>
      <w:r>
        <w:rPr>
          <w:rFonts w:asciiTheme="majorHAnsi" w:eastAsiaTheme="minorEastAsia" w:hAnsiTheme="majorHAnsi" w:cstheme="majorHAnsi"/>
          <w:sz w:val="21"/>
          <w:szCs w:val="21"/>
        </w:rPr>
        <w:t>），设备迁出当日用户方应一次性付清滞留费，否则服务方有权留置用户方设备；逾期迁出达</w:t>
      </w:r>
      <w:r>
        <w:rPr>
          <w:rFonts w:asciiTheme="majorHAnsi" w:eastAsiaTheme="minorEastAsia" w:hAnsiTheme="majorHAnsi" w:cstheme="majorHAnsi"/>
          <w:sz w:val="21"/>
          <w:szCs w:val="21"/>
        </w:rPr>
        <w:t>90</w:t>
      </w:r>
      <w:r>
        <w:rPr>
          <w:rFonts w:asciiTheme="majorHAnsi" w:eastAsiaTheme="minorEastAsia" w:hAnsiTheme="majorHAnsi" w:cstheme="majorHAnsi"/>
          <w:sz w:val="21"/>
          <w:szCs w:val="21"/>
        </w:rPr>
        <w:t>日，则服务方有权自行对用户方的设备进行处置。</w:t>
      </w:r>
    </w:p>
    <w:p w14:paraId="6DDCC7F3" w14:textId="77777777" w:rsidR="00421B93" w:rsidRDefault="00D250D4">
      <w:pPr>
        <w:numPr>
          <w:ilvl w:val="2"/>
          <w:numId w:val="8"/>
        </w:numPr>
        <w:tabs>
          <w:tab w:val="left" w:pos="709"/>
          <w:tab w:val="left" w:pos="1702"/>
        </w:tabs>
        <w:rPr>
          <w:rFonts w:asciiTheme="majorHAnsi" w:eastAsiaTheme="minorEastAsia" w:hAnsiTheme="majorHAnsi" w:cstheme="majorHAnsi"/>
          <w:b/>
          <w:sz w:val="21"/>
          <w:szCs w:val="21"/>
        </w:rPr>
      </w:pPr>
      <w:r>
        <w:rPr>
          <w:rFonts w:asciiTheme="majorHAnsi" w:eastAsiaTheme="minorEastAsia" w:hAnsiTheme="majorHAnsi" w:cstheme="majorHAnsi" w:hint="eastAsia"/>
          <w:b/>
          <w:sz w:val="21"/>
          <w:szCs w:val="21"/>
        </w:rPr>
        <w:t>服务方权利的行使</w:t>
      </w:r>
    </w:p>
    <w:p w14:paraId="49EFAE96" w14:textId="77777777" w:rsidR="00421B93" w:rsidRDefault="00D250D4">
      <w:pPr>
        <w:tabs>
          <w:tab w:val="left" w:pos="709"/>
        </w:tabs>
        <w:ind w:left="1418"/>
        <w:rPr>
          <w:rFonts w:asciiTheme="majorHAnsi" w:eastAsiaTheme="minorEastAsia" w:hAnsiTheme="majorHAnsi" w:cstheme="majorHAnsi"/>
          <w:sz w:val="21"/>
          <w:szCs w:val="21"/>
        </w:rPr>
      </w:pPr>
      <w:r>
        <w:rPr>
          <w:rFonts w:asciiTheme="majorHAnsi" w:eastAsiaTheme="minorEastAsia" w:hAnsiTheme="majorHAnsi" w:cstheme="majorHAnsi"/>
          <w:sz w:val="21"/>
          <w:szCs w:val="21"/>
        </w:rPr>
        <w:t>依据本协议第</w:t>
      </w:r>
      <w:r>
        <w:rPr>
          <w:rFonts w:asciiTheme="majorHAnsi" w:eastAsiaTheme="minorEastAsia" w:hAnsiTheme="majorHAnsi" w:cstheme="majorHAnsi"/>
          <w:sz w:val="21"/>
          <w:szCs w:val="21"/>
        </w:rPr>
        <w:t>5.9.1</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5.9.2</w:t>
      </w:r>
      <w:r>
        <w:rPr>
          <w:rFonts w:asciiTheme="majorHAnsi" w:eastAsiaTheme="minorEastAsia" w:hAnsiTheme="majorHAnsi" w:cstheme="majorHAnsi"/>
          <w:sz w:val="21"/>
          <w:szCs w:val="21"/>
        </w:rPr>
        <w:t>条约定，服务方有权对用户方设备进行处置，并用所得款项优先冲抵用户方所欠</w:t>
      </w:r>
      <w:r>
        <w:rPr>
          <w:rFonts w:asciiTheme="majorHAnsi" w:eastAsiaTheme="minorEastAsia" w:hAnsiTheme="majorHAnsi" w:cstheme="majorHAnsi" w:hint="eastAsia"/>
          <w:sz w:val="21"/>
          <w:szCs w:val="21"/>
        </w:rPr>
        <w:t>全部服务费及其他应付款</w:t>
      </w:r>
      <w:r>
        <w:rPr>
          <w:rFonts w:asciiTheme="majorHAnsi" w:eastAsiaTheme="minorEastAsia" w:hAnsiTheme="majorHAnsi" w:cstheme="majorHAnsi"/>
          <w:sz w:val="21"/>
          <w:szCs w:val="21"/>
        </w:rPr>
        <w:t>。如所得款项不足以冲抵</w:t>
      </w:r>
      <w:r>
        <w:rPr>
          <w:rFonts w:asciiTheme="majorHAnsi" w:eastAsiaTheme="minorEastAsia" w:hAnsiTheme="majorHAnsi" w:cstheme="majorHAnsi" w:hint="eastAsia"/>
          <w:sz w:val="21"/>
          <w:szCs w:val="21"/>
        </w:rPr>
        <w:t>的</w:t>
      </w:r>
      <w:r>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0B098D55"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087FAB62"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24DE763E"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用户方规范使用服务方提供的</w:t>
      </w:r>
      <w:r>
        <w:rPr>
          <w:rFonts w:asciiTheme="majorHAnsi" w:eastAsiaTheme="minorEastAsia" w:hAnsiTheme="majorHAnsi" w:cstheme="majorHAnsi"/>
          <w:sz w:val="21"/>
          <w:szCs w:val="21"/>
        </w:rPr>
        <w:t>IP VPN</w:t>
      </w:r>
      <w:r>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96"/>
    <w:p w14:paraId="056ADF60" w14:textId="77777777" w:rsidR="00421B93" w:rsidRDefault="00D250D4">
      <w:pPr>
        <w:pStyle w:val="1"/>
        <w:numPr>
          <w:ilvl w:val="0"/>
          <w:numId w:val="8"/>
        </w:numPr>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服务方权利和义务</w:t>
      </w:r>
      <w:r>
        <w:rPr>
          <w:rFonts w:asciiTheme="majorHAnsi" w:eastAsiaTheme="minorEastAsia" w:hAnsiTheme="majorHAnsi" w:cstheme="majorHAnsi"/>
          <w:sz w:val="21"/>
          <w:szCs w:val="21"/>
        </w:rPr>
        <w:t xml:space="preserve">  </w:t>
      </w:r>
    </w:p>
    <w:p w14:paraId="700817D9"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0187E5F5"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如服务方分配给用户方的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558DA0E0"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利用。未经服务方书面同意，用户方不得将其在本协议项下的权益转让给第三方。</w:t>
      </w:r>
    </w:p>
    <w:p w14:paraId="3561860C"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如约向用户方提供服务并出具相应服务报告，对用户方投诉做出正式回应。</w:t>
      </w:r>
    </w:p>
    <w:p w14:paraId="79604309"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Pr>
          <w:rFonts w:asciiTheme="majorHAnsi" w:eastAsiaTheme="minorEastAsia" w:hAnsiTheme="majorHAnsi" w:cstheme="majorHAnsi"/>
          <w:sz w:val="21"/>
          <w:szCs w:val="21"/>
        </w:rPr>
        <w:t>“</w:t>
      </w:r>
      <w:r>
        <w:rPr>
          <w:rFonts w:asciiTheme="majorHAnsi" w:eastAsiaTheme="minorEastAsia" w:hAnsiTheme="majorHAnsi" w:cstheme="majorHAnsi"/>
          <w:b/>
          <w:sz w:val="21"/>
          <w:szCs w:val="21"/>
        </w:rPr>
        <w:t>封顶金额</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），超过封顶金额以外的部分由用户方自行承担。</w:t>
      </w:r>
    </w:p>
    <w:p w14:paraId="7CF8B7D0"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用户方同意，服务方有权将本协议项下部分或全部内容转包或者分包给第三方。</w:t>
      </w:r>
    </w:p>
    <w:p w14:paraId="6CB09707"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本协议签署后，如遇供电单位上调电费标准的，</w:t>
      </w:r>
      <w:r>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4D9EDA1C"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Pr>
          <w:rFonts w:asciiTheme="majorHAnsi" w:eastAsiaTheme="minorEastAsia" w:hAnsiTheme="majorHAnsi" w:cstheme="majorHAnsi" w:hint="eastAsia"/>
          <w:sz w:val="21"/>
          <w:szCs w:val="21"/>
        </w:rPr>
        <w:t xml:space="preserve"> </w:t>
      </w:r>
    </w:p>
    <w:p w14:paraId="622233AB" w14:textId="77777777" w:rsidR="00421B93" w:rsidRDefault="00D250D4">
      <w:pPr>
        <w:pStyle w:val="1"/>
        <w:numPr>
          <w:ilvl w:val="0"/>
          <w:numId w:val="8"/>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服务安全与紧急避险</w:t>
      </w:r>
    </w:p>
    <w:p w14:paraId="55251C9C" w14:textId="77777777" w:rsidR="00421B93" w:rsidRDefault="00D250D4">
      <w:pPr>
        <w:pStyle w:val="1"/>
        <w:numPr>
          <w:ilvl w:val="1"/>
          <w:numId w:val="8"/>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b w:val="0"/>
          <w:sz w:val="21"/>
          <w:szCs w:val="21"/>
        </w:rPr>
        <w:t>安全用电</w:t>
      </w:r>
    </w:p>
    <w:p w14:paraId="0BC75F52" w14:textId="77777777" w:rsidR="00421B93" w:rsidRDefault="00D250D4">
      <w:pPr>
        <w:numPr>
          <w:ilvl w:val="2"/>
          <w:numId w:val="8"/>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7AA08DAC" w14:textId="77777777" w:rsidR="00421B93" w:rsidRDefault="00D250D4">
      <w:pPr>
        <w:numPr>
          <w:ilvl w:val="2"/>
          <w:numId w:val="8"/>
        </w:numPr>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用户方超出本协议订单中约定的标准电力但在安全范围内用电的，超出用电量需按</w:t>
      </w:r>
      <w:r>
        <w:rPr>
          <w:rFonts w:asciiTheme="majorHAnsi" w:eastAsiaTheme="minorEastAsia" w:hAnsiTheme="majorHAnsi" w:cstheme="majorHAnsi" w:hint="eastAsia"/>
          <w:sz w:val="21"/>
          <w:szCs w:val="21"/>
        </w:rPr>
        <w:t>500</w:t>
      </w:r>
      <w:r>
        <w:rPr>
          <w:rFonts w:asciiTheme="majorHAnsi" w:eastAsiaTheme="minorEastAsia" w:hAnsiTheme="majorHAnsi" w:cstheme="majorHAnsi" w:hint="eastAsia"/>
          <w:sz w:val="21"/>
          <w:szCs w:val="21"/>
        </w:rPr>
        <w:t>元</w:t>
      </w:r>
      <w:r>
        <w:rPr>
          <w:rFonts w:asciiTheme="majorHAnsi" w:eastAsiaTheme="minorEastAsia" w:hAnsiTheme="majorHAnsi" w:cstheme="majorHAnsi" w:hint="eastAsia"/>
          <w:sz w:val="21"/>
          <w:szCs w:val="21"/>
        </w:rPr>
        <w:t>/A/</w:t>
      </w:r>
      <w:r>
        <w:rPr>
          <w:rFonts w:asciiTheme="majorHAnsi" w:eastAsiaTheme="minorEastAsia" w:hAnsiTheme="majorHAnsi" w:cstheme="majorHAnsi" w:hint="eastAsia"/>
          <w:sz w:val="21"/>
          <w:szCs w:val="21"/>
        </w:rPr>
        <w:t>月</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机柜支付超电费用，不足</w:t>
      </w:r>
      <w:r>
        <w:rPr>
          <w:rFonts w:asciiTheme="majorHAnsi" w:eastAsiaTheme="minorEastAsia" w:hAnsiTheme="majorHAnsi" w:cstheme="majorHAnsi" w:hint="eastAsia"/>
          <w:sz w:val="21"/>
          <w:szCs w:val="21"/>
        </w:rPr>
        <w:t>1A</w:t>
      </w:r>
      <w:r>
        <w:rPr>
          <w:rFonts w:asciiTheme="majorHAnsi" w:eastAsiaTheme="minorEastAsia" w:hAnsiTheme="majorHAnsi" w:cstheme="majorHAnsi" w:hint="eastAsia"/>
          <w:sz w:val="21"/>
          <w:szCs w:val="21"/>
        </w:rPr>
        <w:t>按</w:t>
      </w:r>
      <w:r>
        <w:rPr>
          <w:rFonts w:asciiTheme="majorHAnsi" w:eastAsiaTheme="minorEastAsia" w:hAnsiTheme="majorHAnsi" w:cstheme="majorHAnsi" w:hint="eastAsia"/>
          <w:sz w:val="21"/>
          <w:szCs w:val="21"/>
        </w:rPr>
        <w:t>1A</w:t>
      </w:r>
      <w:r>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7C680B39" w14:textId="77777777" w:rsidR="00421B93" w:rsidRDefault="00D250D4">
      <w:pPr>
        <w:pStyle w:val="1"/>
        <w:numPr>
          <w:ilvl w:val="1"/>
          <w:numId w:val="8"/>
        </w:numPr>
        <w:spacing w:line="292"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网络安全和紧急避险</w:t>
      </w:r>
    </w:p>
    <w:p w14:paraId="3E8380C5" w14:textId="77777777" w:rsidR="00421B93" w:rsidRDefault="00D250D4">
      <w:pPr>
        <w:numPr>
          <w:ilvl w:val="2"/>
          <w:numId w:val="8"/>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服务方和用户方均须遵守国家关于网络安全及其他方面的各项管理规定。</w:t>
      </w:r>
    </w:p>
    <w:p w14:paraId="55EFD12B" w14:textId="77777777" w:rsidR="00421B93" w:rsidRDefault="00D250D4">
      <w:pPr>
        <w:numPr>
          <w:ilvl w:val="2"/>
          <w:numId w:val="8"/>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一方为保护己方网络安全之目的，当有合理理由相信己方网络将要</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6C384306" w14:textId="77777777" w:rsidR="00421B93" w:rsidRDefault="00D250D4">
      <w:pPr>
        <w:pStyle w:val="1"/>
        <w:numPr>
          <w:ilvl w:val="0"/>
          <w:numId w:val="8"/>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赔偿及提前解约违约金</w:t>
      </w:r>
    </w:p>
    <w:p w14:paraId="4570264E"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赔偿事项仅限于相对应的服务，用户方不得以任何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关联</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影响</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t>
      </w:r>
    </w:p>
    <w:p w14:paraId="7A7A522D"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顺延服务作为赔偿的，顺延自服务期满之第二日开始计算。服务期内，用户方不得以要求赔偿为由拒绝履行己方义务。</w:t>
      </w:r>
    </w:p>
    <w:p w14:paraId="41AF925E"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服务期内，如用户方提出提前终止部分或全部服务，应提前</w:t>
      </w:r>
      <w:r>
        <w:rPr>
          <w:rFonts w:asciiTheme="majorHAnsi" w:eastAsiaTheme="minorEastAsia" w:hAnsiTheme="majorHAnsi" w:cstheme="majorHAnsi"/>
          <w:sz w:val="21"/>
          <w:szCs w:val="21"/>
        </w:rPr>
        <w:t>30</w:t>
      </w:r>
      <w:r>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Pr>
          <w:rFonts w:asciiTheme="majorHAnsi" w:eastAsiaTheme="minorEastAsia" w:hAnsiTheme="majorHAnsi" w:cstheme="majorHAnsi"/>
          <w:sz w:val="21"/>
          <w:szCs w:val="21"/>
        </w:rPr>
        <w:t>5</w:t>
      </w:r>
      <w:r>
        <w:rPr>
          <w:rFonts w:asciiTheme="majorHAnsi" w:eastAsiaTheme="minorEastAsia" w:hAnsiTheme="majorHAnsi" w:cstheme="majorHAnsi"/>
          <w:sz w:val="21"/>
          <w:szCs w:val="21"/>
        </w:rPr>
        <w:t>个工作日内向服务方支付截至该服务终止日的相应服务费，同时按本协议未履行期间服务费的</w:t>
      </w:r>
      <w:r>
        <w:rPr>
          <w:rFonts w:asciiTheme="majorHAnsi" w:eastAsiaTheme="minorEastAsia" w:hAnsiTheme="majorHAnsi" w:cstheme="majorHAnsi"/>
          <w:sz w:val="21"/>
          <w:szCs w:val="21"/>
        </w:rPr>
        <w:t xml:space="preserve"> 20% </w:t>
      </w:r>
      <w:r>
        <w:rPr>
          <w:rFonts w:asciiTheme="majorHAnsi" w:eastAsiaTheme="minorEastAsia" w:hAnsiTheme="majorHAnsi" w:cstheme="majorHAnsi"/>
          <w:sz w:val="21"/>
          <w:szCs w:val="21"/>
        </w:rPr>
        <w:t>支付提前终止违约金。因用户方原因导致的服务方提前解除协议，按用户方提前终止全部服务情形处理。</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服务方有权自用户方已付服务费中扣除上述服务费及违约金，不足的部分，用户方应在服务终止日后</w:t>
      </w:r>
      <w:r>
        <w:rPr>
          <w:rFonts w:asciiTheme="majorHAnsi" w:eastAsiaTheme="minorEastAsia" w:hAnsiTheme="majorHAnsi" w:cstheme="majorHAnsi"/>
          <w:sz w:val="21"/>
          <w:szCs w:val="21"/>
        </w:rPr>
        <w:t>5</w:t>
      </w:r>
      <w:r>
        <w:rPr>
          <w:rFonts w:asciiTheme="majorHAnsi" w:eastAsiaTheme="minorEastAsia" w:hAnsiTheme="majorHAnsi" w:cstheme="majorHAnsi"/>
          <w:sz w:val="21"/>
          <w:szCs w:val="21"/>
        </w:rPr>
        <w:t>个工作日内补足。</w:t>
      </w:r>
    </w:p>
    <w:p w14:paraId="078EEA1B" w14:textId="77777777" w:rsidR="00421B93" w:rsidRDefault="00D250D4">
      <w:pPr>
        <w:numPr>
          <w:ilvl w:val="1"/>
          <w:numId w:val="8"/>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服务期内，用户方违反本协议第</w:t>
      </w:r>
      <w:r>
        <w:rPr>
          <w:rFonts w:asciiTheme="majorHAnsi" w:eastAsiaTheme="minorEastAsia" w:hAnsiTheme="majorHAnsi" w:cstheme="majorHAnsi"/>
          <w:sz w:val="21"/>
          <w:szCs w:val="21"/>
        </w:rPr>
        <w:t>5.2</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5.3</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5.4</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5.5</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5.6</w:t>
      </w:r>
      <w:r>
        <w:rPr>
          <w:rFonts w:asciiTheme="majorHAnsi" w:eastAsiaTheme="minorEastAsia" w:hAnsiTheme="majorHAnsi" w:cstheme="majorHAnsi"/>
          <w:sz w:val="21"/>
          <w:szCs w:val="21"/>
        </w:rPr>
        <w:t>条约定，用户方需支付服务方相当于本协议服务费总额的</w:t>
      </w:r>
      <w:r>
        <w:rPr>
          <w:rFonts w:asciiTheme="majorHAnsi" w:eastAsiaTheme="minorEastAsia" w:hAnsiTheme="majorHAnsi" w:cstheme="majorHAnsi"/>
          <w:sz w:val="21"/>
          <w:szCs w:val="21"/>
        </w:rPr>
        <w:t>10%</w:t>
      </w:r>
      <w:r>
        <w:rPr>
          <w:rFonts w:asciiTheme="majorHAnsi" w:eastAsiaTheme="minorEastAsia" w:hAnsiTheme="majorHAnsi" w:cstheme="majorHAnsi"/>
          <w:sz w:val="21"/>
          <w:szCs w:val="21"/>
        </w:rPr>
        <w:t>作为违约金并赔偿服务方全部损失；如导致服务方遭受有权机关或部门处罚的，用户方需支付服务方相当于本协议服务费总额的</w:t>
      </w:r>
      <w:r>
        <w:rPr>
          <w:rFonts w:asciiTheme="majorHAnsi" w:eastAsiaTheme="minorEastAsia" w:hAnsiTheme="majorHAnsi" w:cstheme="majorHAnsi"/>
          <w:sz w:val="21"/>
          <w:szCs w:val="21"/>
        </w:rPr>
        <w:t>20%</w:t>
      </w:r>
      <w:r>
        <w:rPr>
          <w:rFonts w:asciiTheme="majorHAnsi" w:eastAsiaTheme="minorEastAsia" w:hAnsiTheme="majorHAnsi" w:cstheme="majorHAnsi"/>
          <w:sz w:val="21"/>
          <w:szCs w:val="21"/>
        </w:rPr>
        <w:t>作为违约金并赔偿服务方全部损失；</w:t>
      </w:r>
      <w:r>
        <w:rPr>
          <w:rFonts w:asciiTheme="majorHAnsi" w:eastAsiaTheme="minorEastAsia" w:hAnsiTheme="majorHAnsi" w:cstheme="majorHAnsi" w:hint="eastAsia"/>
          <w:sz w:val="21"/>
          <w:szCs w:val="21"/>
        </w:rPr>
        <w:t>如用户方违反本协议第</w:t>
      </w:r>
      <w:r>
        <w:rPr>
          <w:rFonts w:asciiTheme="majorHAnsi" w:eastAsiaTheme="minorEastAsia" w:hAnsiTheme="majorHAnsi" w:cstheme="majorHAnsi" w:hint="eastAsia"/>
          <w:sz w:val="21"/>
          <w:szCs w:val="21"/>
        </w:rPr>
        <w:t>5</w:t>
      </w:r>
      <w:r>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条约定并</w:t>
      </w:r>
      <w:r>
        <w:rPr>
          <w:rFonts w:asciiTheme="majorHAnsi" w:eastAsiaTheme="minorEastAsia" w:hAnsiTheme="majorHAnsi" w:cstheme="majorHAnsi" w:hint="eastAsia"/>
          <w:sz w:val="21"/>
          <w:szCs w:val="21"/>
        </w:rPr>
        <w:t>导致服务终止的，用户方除按上述约定支付违约金并承担赔偿责任外，还应在服务终止日后</w:t>
      </w:r>
      <w:r>
        <w:rPr>
          <w:rFonts w:asciiTheme="majorHAnsi" w:eastAsiaTheme="minorEastAsia" w:hAnsiTheme="majorHAnsi" w:cstheme="majorHAnsi"/>
          <w:sz w:val="21"/>
          <w:szCs w:val="21"/>
        </w:rPr>
        <w:t>2</w:t>
      </w:r>
      <w:r>
        <w:rPr>
          <w:rFonts w:asciiTheme="majorHAnsi" w:eastAsiaTheme="minorEastAsia" w:hAnsiTheme="majorHAnsi" w:cstheme="majorHAnsi" w:hint="eastAsia"/>
          <w:sz w:val="21"/>
          <w:szCs w:val="21"/>
        </w:rPr>
        <w:t>日内向服务方支付</w:t>
      </w:r>
      <w:r>
        <w:rPr>
          <w:rFonts w:asciiTheme="majorHAnsi" w:eastAsiaTheme="minorEastAsia" w:hAnsiTheme="majorHAnsi" w:cstheme="majorHAnsi"/>
          <w:sz w:val="21"/>
          <w:szCs w:val="21"/>
        </w:rPr>
        <w:t>本协议未履行期间的全部服务费</w:t>
      </w:r>
      <w:r>
        <w:rPr>
          <w:rFonts w:asciiTheme="majorHAnsi" w:eastAsiaTheme="minorEastAsia" w:hAnsiTheme="majorHAnsi" w:cstheme="majorHAnsi" w:hint="eastAsia"/>
          <w:sz w:val="21"/>
          <w:szCs w:val="21"/>
        </w:rPr>
        <w:t>。</w:t>
      </w:r>
    </w:p>
    <w:p w14:paraId="10B7CC01" w14:textId="77777777" w:rsidR="00421B93" w:rsidRDefault="00D250D4">
      <w:pPr>
        <w:pStyle w:val="1"/>
        <w:numPr>
          <w:ilvl w:val="0"/>
          <w:numId w:val="8"/>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Pr>
          <w:rFonts w:asciiTheme="majorHAnsi" w:eastAsiaTheme="minorEastAsia" w:hAnsiTheme="majorHAnsi" w:cstheme="majorHAnsi"/>
          <w:bCs w:val="0"/>
          <w:sz w:val="21"/>
          <w:szCs w:val="21"/>
        </w:rPr>
        <w:t xml:space="preserve">    </w:t>
      </w:r>
      <w:r>
        <w:rPr>
          <w:rFonts w:asciiTheme="majorHAnsi" w:eastAsiaTheme="minorEastAsia" w:hAnsiTheme="majorHAnsi" w:cstheme="majorHAnsi"/>
          <w:bCs w:val="0"/>
          <w:sz w:val="21"/>
          <w:szCs w:val="21"/>
        </w:rPr>
        <w:t>除外责任</w:t>
      </w:r>
      <w:r>
        <w:rPr>
          <w:rFonts w:asciiTheme="majorHAnsi" w:eastAsiaTheme="minorEastAsia" w:hAnsiTheme="majorHAnsi" w:cstheme="majorHAnsi"/>
          <w:sz w:val="21"/>
          <w:szCs w:val="21"/>
        </w:rPr>
        <w:t>：</w:t>
      </w:r>
    </w:p>
    <w:p w14:paraId="7619ECB2" w14:textId="77777777" w:rsidR="00421B93" w:rsidRDefault="00D250D4">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5B9A5A8E"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用户方未依约支付费用；</w:t>
      </w:r>
    </w:p>
    <w:p w14:paraId="4B90D705"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自服务中断发生之时起</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小时之内，用户方未向服务方书面报告的</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w:t>
      </w:r>
    </w:p>
    <w:p w14:paraId="0E95C811"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2328E136"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72548E76"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30EA2766"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供电单位采取的限电或断电措施</w:t>
      </w:r>
      <w:r>
        <w:rPr>
          <w:rFonts w:asciiTheme="majorHAnsi" w:eastAsiaTheme="minorEastAsia" w:hAnsiTheme="majorHAnsi" w:cstheme="majorHAnsi"/>
          <w:sz w:val="21"/>
          <w:szCs w:val="21"/>
        </w:rPr>
        <w:t>；</w:t>
      </w:r>
    </w:p>
    <w:p w14:paraId="21F64880"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其他由用户方原因所引起的情况</w:t>
      </w:r>
      <w:r>
        <w:rPr>
          <w:rFonts w:asciiTheme="majorHAnsi" w:eastAsiaTheme="minorEastAsia" w:hAnsiTheme="majorHAnsi" w:cstheme="majorHAnsi" w:hint="eastAsia"/>
          <w:sz w:val="21"/>
          <w:szCs w:val="21"/>
        </w:rPr>
        <w:t>。</w:t>
      </w:r>
    </w:p>
    <w:p w14:paraId="0048252E" w14:textId="77777777" w:rsidR="00421B93" w:rsidRDefault="00D250D4">
      <w:pPr>
        <w:pStyle w:val="1"/>
        <w:numPr>
          <w:ilvl w:val="0"/>
          <w:numId w:val="8"/>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保密和知识产权</w:t>
      </w:r>
    </w:p>
    <w:p w14:paraId="6AC6FE8B" w14:textId="77777777" w:rsidR="00421B93" w:rsidRDefault="00D250D4">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6F201A79" w14:textId="77777777" w:rsidR="00421B93" w:rsidRDefault="00D250D4">
      <w:pPr>
        <w:pStyle w:val="1"/>
        <w:numPr>
          <w:ilvl w:val="0"/>
          <w:numId w:val="8"/>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不可抗力及免责：</w:t>
      </w:r>
    </w:p>
    <w:p w14:paraId="3DA48579" w14:textId="77777777" w:rsidR="00421B93" w:rsidRDefault="00D250D4">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由于地震、台风、战争、罢工、政府行为、非因</w:t>
      </w:r>
      <w:r>
        <w:rPr>
          <w:rFonts w:asciiTheme="majorHAnsi" w:eastAsiaTheme="minorEastAsia" w:hAnsiTheme="majorHAnsi" w:cstheme="majorHAnsi" w:hint="eastAsia"/>
          <w:b w:val="0"/>
          <w:sz w:val="21"/>
          <w:szCs w:val="21"/>
        </w:rPr>
        <w:t>双方</w:t>
      </w:r>
      <w:r>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Pr>
          <w:rFonts w:asciiTheme="majorHAnsi" w:eastAsiaTheme="minorEastAsia" w:hAnsiTheme="majorHAnsi" w:cstheme="majorHAnsi" w:hint="eastAsia"/>
          <w:b w:val="0"/>
          <w:sz w:val="21"/>
          <w:szCs w:val="21"/>
        </w:rPr>
        <w:t>双方</w:t>
      </w:r>
      <w:r>
        <w:rPr>
          <w:rFonts w:asciiTheme="majorHAnsi" w:eastAsiaTheme="minorEastAsia" w:hAnsiTheme="majorHAnsi" w:cstheme="majorHAnsi"/>
          <w:b w:val="0"/>
          <w:sz w:val="21"/>
          <w:szCs w:val="21"/>
        </w:rPr>
        <w:t>不能预见并且对其发生和后果不能防止并避免的不可抗力原因，</w:t>
      </w:r>
      <w:r>
        <w:rPr>
          <w:rFonts w:asciiTheme="majorHAnsi" w:hAnsiTheme="majorHAnsi"/>
          <w:b w:val="0"/>
          <w:sz w:val="21"/>
        </w:rPr>
        <w:t>致使</w:t>
      </w:r>
      <w:r>
        <w:rPr>
          <w:rFonts w:asciiTheme="majorHAnsi" w:eastAsiaTheme="minorEastAsia" w:hAnsiTheme="majorHAnsi" w:cstheme="majorHAnsi" w:hint="eastAsia"/>
          <w:b w:val="0"/>
          <w:sz w:val="21"/>
          <w:szCs w:val="21"/>
        </w:rPr>
        <w:t>遇不可抗力的</w:t>
      </w:r>
      <w:r>
        <w:rPr>
          <w:rFonts w:asciiTheme="majorHAnsi" w:hAnsiTheme="majorHAnsi"/>
          <w:b w:val="0"/>
          <w:sz w:val="21"/>
        </w:rPr>
        <w:t>一方不能履行或者不能及时履行其在本协议项下的全部或部分义务的，遇不可抗力的一方应及时通知他方不可抗力发生的情况，</w:t>
      </w:r>
      <w:r>
        <w:rPr>
          <w:rFonts w:asciiTheme="majorHAnsi" w:hAnsiTheme="majorHAnsi" w:hint="eastAsia"/>
          <w:b w:val="0"/>
          <w:sz w:val="21"/>
        </w:rPr>
        <w:t>双方</w:t>
      </w:r>
      <w:r>
        <w:rPr>
          <w:rFonts w:asciiTheme="majorHAnsi" w:hAnsiTheme="majorHAnsi"/>
          <w:b w:val="0"/>
          <w:sz w:val="21"/>
        </w:rPr>
        <w:t>按不可抗力对本协议的影响程度，协商</w:t>
      </w:r>
      <w:r>
        <w:rPr>
          <w:rFonts w:asciiTheme="majorHAnsi" w:eastAsiaTheme="minorEastAsia" w:hAnsiTheme="majorHAnsi" w:cstheme="majorHAnsi" w:hint="eastAsia"/>
          <w:b w:val="0"/>
          <w:sz w:val="21"/>
          <w:szCs w:val="21"/>
        </w:rPr>
        <w:t>处理</w:t>
      </w:r>
      <w:r>
        <w:rPr>
          <w:rFonts w:asciiTheme="majorHAnsi" w:hAnsiTheme="majorHAnsi"/>
          <w:b w:val="0"/>
          <w:sz w:val="21"/>
        </w:rPr>
        <w:t>，免除或部分免除本协议的义务</w:t>
      </w:r>
      <w:r>
        <w:rPr>
          <w:rFonts w:asciiTheme="majorHAnsi" w:eastAsiaTheme="minorEastAsia" w:hAnsiTheme="majorHAnsi" w:cstheme="majorHAnsi"/>
          <w:b w:val="0"/>
          <w:sz w:val="21"/>
          <w:szCs w:val="21"/>
        </w:rPr>
        <w:t>。</w:t>
      </w:r>
    </w:p>
    <w:p w14:paraId="6BA153FD" w14:textId="77777777" w:rsidR="00421B93" w:rsidRDefault="00D250D4">
      <w:pPr>
        <w:pStyle w:val="1"/>
        <w:numPr>
          <w:ilvl w:val="0"/>
          <w:numId w:val="8"/>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法律适用和争议解决：</w:t>
      </w:r>
    </w:p>
    <w:p w14:paraId="271FF35E" w14:textId="77777777" w:rsidR="00421B93" w:rsidRDefault="00D250D4">
      <w:pPr>
        <w:tabs>
          <w:tab w:val="left" w:pos="284"/>
        </w:tabs>
        <w:ind w:leftChars="200" w:left="48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本协议适用中国法律，在协议执行期间如果发生争议，友好协商解决。如果协商不成，</w:t>
      </w:r>
      <w:r>
        <w:rPr>
          <w:rFonts w:asciiTheme="majorHAnsi" w:eastAsiaTheme="minorEastAsia" w:hAnsiTheme="majorHAnsi" w:cstheme="majorHAnsi" w:hint="eastAsia"/>
          <w:sz w:val="21"/>
          <w:szCs w:val="21"/>
        </w:rPr>
        <w:t>双方</w:t>
      </w:r>
      <w:r>
        <w:rPr>
          <w:rFonts w:asciiTheme="majorHAnsi" w:eastAsiaTheme="minorEastAsia" w:hAnsiTheme="majorHAnsi" w:cstheme="majorHAnsi"/>
          <w:sz w:val="21"/>
          <w:szCs w:val="21"/>
        </w:rPr>
        <w:t>同意提交北京</w:t>
      </w:r>
      <w:r>
        <w:rPr>
          <w:rFonts w:asciiTheme="majorHAnsi" w:eastAsiaTheme="minorEastAsia" w:hAnsiTheme="majorHAnsi" w:cstheme="majorHAnsi" w:hint="eastAsia"/>
          <w:sz w:val="21"/>
          <w:szCs w:val="21"/>
        </w:rPr>
        <w:t>仲裁委员会仲裁</w:t>
      </w:r>
      <w:r>
        <w:rPr>
          <w:rFonts w:asciiTheme="majorHAnsi" w:eastAsiaTheme="minorEastAsia" w:hAnsiTheme="majorHAnsi" w:cstheme="majorHAnsi"/>
          <w:sz w:val="21"/>
          <w:szCs w:val="21"/>
        </w:rPr>
        <w:t>解决。</w:t>
      </w:r>
    </w:p>
    <w:p w14:paraId="0FC82AB4" w14:textId="77777777" w:rsidR="00421B93" w:rsidRDefault="00D250D4">
      <w:pPr>
        <w:pStyle w:val="1"/>
        <w:numPr>
          <w:ilvl w:val="0"/>
          <w:numId w:val="8"/>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协议生效及其他</w:t>
      </w:r>
    </w:p>
    <w:p w14:paraId="0D1AEECB"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5D47AC73"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《服务订单》作为本协议不可分割的一部分，与本协议具有同等法律效力。</w:t>
      </w:r>
    </w:p>
    <w:p w14:paraId="21AF954A"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本协议未尽事宜，由用户方和服务方另行商定。</w:t>
      </w:r>
    </w:p>
    <w:p w14:paraId="67FF05BB"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3D8BCC92"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未经服务方事先书面同意，用户方不得部分或全部转让本协议。</w:t>
      </w:r>
    </w:p>
    <w:p w14:paraId="3733DD9F"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可分割性。本协议某一条款的无效不影响本协议其他条款的效力。</w:t>
      </w:r>
    </w:p>
    <w:p w14:paraId="5BC9FBC5"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6ECC9AB1" w14:textId="77777777" w:rsidR="00421B93" w:rsidRDefault="00D250D4">
      <w:pPr>
        <w:numPr>
          <w:ilvl w:val="1"/>
          <w:numId w:val="8"/>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若订单中所载的电力连通性、网络连通性、</w:t>
      </w:r>
      <w:r>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可用性以及服务期限与本协议中所载的承诺或者标准不一致的，以订单中所载的内容为准。</w:t>
      </w:r>
    </w:p>
    <w:p w14:paraId="3A57683F" w14:textId="77777777" w:rsidR="00421B93" w:rsidRDefault="00D250D4">
      <w:pPr>
        <w:rPr>
          <w:rFonts w:asciiTheme="majorHAnsi" w:eastAsiaTheme="minorEastAsia" w:hAnsiTheme="majorHAnsi" w:cstheme="majorHAnsi"/>
          <w:b/>
          <w:sz w:val="21"/>
          <w:szCs w:val="21"/>
          <w:u w:val="single"/>
        </w:rPr>
      </w:pPr>
      <w:r>
        <w:rPr>
          <w:rFonts w:asciiTheme="majorHAnsi" w:eastAsiaTheme="minorEastAsia" w:hAnsiTheme="majorHAnsi" w:cstheme="majorHAnsi"/>
          <w:b/>
          <w:sz w:val="21"/>
          <w:szCs w:val="21"/>
          <w:u w:val="single"/>
        </w:rPr>
        <w:br w:type="page"/>
      </w:r>
    </w:p>
    <w:p w14:paraId="4646FAC0" w14:textId="77777777" w:rsidR="00421B93" w:rsidRDefault="00421B93">
      <w:pPr>
        <w:ind w:left="113"/>
        <w:rPr>
          <w:rFonts w:asciiTheme="majorHAnsi" w:eastAsiaTheme="minorEastAsia" w:hAnsiTheme="majorHAnsi" w:cstheme="majorHAnsi"/>
          <w:b/>
          <w:sz w:val="21"/>
          <w:szCs w:val="21"/>
          <w:u w:val="single"/>
        </w:rPr>
      </w:pPr>
    </w:p>
    <w:p w14:paraId="2C0E64A1" w14:textId="77777777" w:rsidR="00421B93" w:rsidRDefault="00D250D4">
      <w:pPr>
        <w:ind w:left="113"/>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以下无正文</w:t>
      </w:r>
    </w:p>
    <w:p w14:paraId="3F3735E7" w14:textId="77777777" w:rsidR="00421B93" w:rsidRDefault="00421B93">
      <w:pPr>
        <w:ind w:left="113"/>
        <w:rPr>
          <w:rFonts w:asciiTheme="majorHAnsi" w:eastAsiaTheme="minorEastAsia" w:hAnsiTheme="majorHAnsi" w:cstheme="majorHAnsi"/>
          <w:sz w:val="21"/>
          <w:szCs w:val="21"/>
        </w:rPr>
      </w:pPr>
    </w:p>
    <w:p w14:paraId="441BA859" w14:textId="77777777" w:rsidR="00421B93" w:rsidRDefault="00421B93">
      <w:pPr>
        <w:ind w:left="113"/>
        <w:rPr>
          <w:rFonts w:asciiTheme="majorHAnsi" w:eastAsiaTheme="minorEastAsia" w:hAnsiTheme="majorHAnsi" w:cstheme="majorHAnsi"/>
          <w:sz w:val="21"/>
          <w:szCs w:val="21"/>
        </w:rPr>
      </w:pPr>
    </w:p>
    <w:p w14:paraId="74163878" w14:textId="77777777" w:rsidR="00421B93" w:rsidRDefault="00D250D4">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w:t>
      </w:r>
      <w:r>
        <w:rPr>
          <w:rFonts w:asciiTheme="majorHAnsi" w:eastAsiaTheme="minorEastAsia" w:hAnsiTheme="majorHAnsi" w:cstheme="majorHAnsi"/>
          <w:b/>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b/>
          <w:sz w:val="21"/>
          <w:szCs w:val="21"/>
        </w:rPr>
        <w:t>服务方：</w:t>
      </w:r>
      <w:r>
        <w:rPr>
          <w:rFonts w:asciiTheme="majorHAnsi" w:eastAsiaTheme="minorEastAsia" w:hAnsiTheme="majorHAnsi" w:cstheme="majorHAnsi"/>
          <w:sz w:val="21"/>
          <w:szCs w:val="21"/>
        </w:rPr>
        <w:t xml:space="preserve">                                       </w:t>
      </w:r>
    </w:p>
    <w:p w14:paraId="13814124" w14:textId="725A1A90" w:rsidR="00421B93" w:rsidRDefault="00D250D4">
      <w:pPr>
        <w:rPr>
          <w:rFonts w:ascii="宋体" w:hAnsi="宋体" w:cs="宋体"/>
          <w:sz w:val="21"/>
          <w:szCs w:val="21"/>
        </w:rPr>
      </w:pPr>
      <w:r>
        <w:rPr>
          <w:rFonts w:ascii="宋体" w:hAnsi="宋体" w:cs="宋体" w:hint="eastAsia"/>
          <w:sz w:val="21"/>
          <w:szCs w:val="21"/>
        </w:rPr>
        <w:t xml:space="preserve">名称：【 </w:t>
      </w:r>
      <w:ins w:id="99" w:author="Author" w:date="2023-12-14T17:11:00Z">
        <w:r>
          <w:rPr>
            <w:rFonts w:hint="eastAsia"/>
            <w:sz w:val="21"/>
            <w:szCs w:val="21"/>
          </w:rPr>
          <w:t>商予科技（北京）有限公司</w:t>
        </w:r>
      </w:ins>
      <w:r>
        <w:rPr>
          <w:rFonts w:ascii="宋体" w:hAnsi="宋体" w:cs="宋体" w:hint="eastAsia"/>
          <w:sz w:val="21"/>
          <w:szCs w:val="21"/>
        </w:rPr>
        <w:t>】               名称：</w:t>
      </w:r>
      <w:customXmlDelRangeStart w:id="100" w:author="Author" w:date="2023-12-14T17:11:00Z"/>
      <w:sdt>
        <w:sdtPr>
          <w:rPr>
            <w:rFonts w:asciiTheme="majorHAnsi" w:eastAsiaTheme="minorEastAsia" w:hAnsiTheme="majorHAnsi" w:cstheme="majorHAnsi"/>
            <w:color w:val="FF0000"/>
            <w:sz w:val="21"/>
            <w:szCs w:val="21"/>
            <w:u w:val="single"/>
          </w:rPr>
          <w:id w:val="-278177826"/>
          <w:placeholder>
            <w:docPart w:val="541C9C9A200649A8A06F8D2E91B50C6B"/>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DelRangeEnd w:id="100"/>
          <w:del w:id="101" w:author="Author" w:date="2023-12-14T17:11:00Z">
            <w:r w:rsidR="00FD0B98" w:rsidRPr="005C5EE4">
              <w:rPr>
                <w:rStyle w:val="PlaceholderText"/>
                <w:rFonts w:hint="eastAsia"/>
              </w:rPr>
              <w:delText>请选择</w:delText>
            </w:r>
          </w:del>
          <w:customXmlDelRangeStart w:id="102" w:author="Author" w:date="2023-12-14T17:11:00Z"/>
        </w:sdtContent>
      </w:sdt>
      <w:customXmlDelRangeEnd w:id="102"/>
      <w:customXmlInsRangeStart w:id="103" w:author="Author" w:date="2023-12-14T17:11:00Z"/>
      <w:sdt>
        <w:sdtPr>
          <w:rPr>
            <w:rFonts w:ascii="宋体" w:hAnsi="宋体" w:cs="宋体" w:hint="eastAsia"/>
            <w:sz w:val="21"/>
            <w:szCs w:val="21"/>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InsRangeEnd w:id="103"/>
          <w:ins w:id="104" w:author="Author" w:date="2023-12-14T17:11:00Z">
            <w:r w:rsidR="00A3509C">
              <w:rPr>
                <w:rFonts w:ascii="宋体" w:hAnsi="宋体" w:cs="宋体" w:hint="eastAsia"/>
                <w:sz w:val="21"/>
                <w:szCs w:val="21"/>
              </w:rPr>
              <w:t>北京世纪互联宽带数据中心有限公司上海分公司</w:t>
            </w:r>
          </w:ins>
          <w:customXmlInsRangeStart w:id="105" w:author="Author" w:date="2023-12-14T17:11:00Z"/>
        </w:sdtContent>
      </w:sdt>
      <w:customXmlInsRangeEnd w:id="105"/>
    </w:p>
    <w:p w14:paraId="60ACCB22" w14:textId="05B9F49C" w:rsidR="00421B93" w:rsidRDefault="00D250D4">
      <w:pPr>
        <w:rPr>
          <w:rFonts w:ascii="宋体" w:hAnsi="宋体" w:cs="宋体"/>
          <w:sz w:val="21"/>
          <w:szCs w:val="21"/>
        </w:rPr>
      </w:pPr>
      <w:r>
        <w:rPr>
          <w:rFonts w:ascii="宋体" w:hAnsi="宋体" w:cs="宋体" w:hint="eastAsia"/>
          <w:sz w:val="21"/>
          <w:szCs w:val="21"/>
        </w:rPr>
        <w:t xml:space="preserve">电话：【 </w:t>
      </w:r>
      <w:del w:id="106" w:author="Author" w:date="2023-12-14T17:11:00Z">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 xml:space="preserve">                                   </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w:delText>
        </w:r>
        <w:r w:rsidR="00FD0B98" w:rsidRPr="005C5EE4">
          <w:rPr>
            <w:rFonts w:asciiTheme="majorHAnsi" w:eastAsiaTheme="minorEastAsia" w:hAnsiTheme="majorHAnsi" w:cstheme="majorHAnsi"/>
            <w:sz w:val="21"/>
            <w:szCs w:val="21"/>
          </w:rPr>
          <w:delText xml:space="preserve"> </w:delText>
        </w:r>
      </w:del>
      <w:ins w:id="107" w:author="Author" w:date="2023-12-14T17:11:00Z">
        <w:r>
          <w:rPr>
            <w:rFonts w:asciiTheme="minorEastAsia" w:eastAsiaTheme="minorEastAsia" w:hAnsiTheme="minorEastAsia" w:cstheme="minorEastAsia" w:hint="eastAsia"/>
            <w:sz w:val="21"/>
            <w:szCs w:val="21"/>
          </w:rPr>
          <w:t xml:space="preserve">15258838569    </w:t>
        </w:r>
        <w:r>
          <w:rPr>
            <w:rFonts w:asciiTheme="majorHAnsi" w:eastAsiaTheme="minorEastAsia" w:hAnsiTheme="majorHAnsi" w:cstheme="majorHAnsi" w:hint="eastAsia"/>
            <w:sz w:val="21"/>
            <w:szCs w:val="21"/>
          </w:rPr>
          <w:t xml:space="preserve">                    </w:t>
        </w:r>
        <w:r>
          <w:rPr>
            <w:rFonts w:ascii="宋体" w:hAnsi="宋体" w:cs="宋体" w:hint="eastAsia"/>
            <w:sz w:val="21"/>
            <w:szCs w:val="21"/>
          </w:rPr>
          <w:t>】</w:t>
        </w:r>
      </w:ins>
      <w:r>
        <w:rPr>
          <w:rFonts w:ascii="宋体" w:hAnsi="宋体" w:cs="宋体" w:hint="eastAsia"/>
          <w:sz w:val="21"/>
          <w:szCs w:val="21"/>
        </w:rPr>
        <w:t xml:space="preserve">               电话：【  </w:t>
      </w:r>
      <w:ins w:id="108" w:author="Author" w:date="2023-12-14T17:11:00Z">
        <w:r>
          <w:rPr>
            <w:rFonts w:ascii="宋体" w:hAnsi="宋体" w:cs="宋体" w:hint="eastAsia"/>
            <w:sz w:val="21"/>
            <w:szCs w:val="21"/>
          </w:rPr>
          <w:t>13155180811</w:t>
        </w:r>
      </w:ins>
      <w:r>
        <w:rPr>
          <w:rFonts w:ascii="宋体" w:hAnsi="宋体" w:cs="宋体" w:hint="eastAsia"/>
          <w:sz w:val="21"/>
          <w:szCs w:val="21"/>
        </w:rPr>
        <w:t xml:space="preserve">           】</w:t>
      </w:r>
    </w:p>
    <w:p w14:paraId="49E9C689" w14:textId="77777777" w:rsidR="00245895" w:rsidRPr="005C5EE4" w:rsidRDefault="00FD0B98">
      <w:pPr>
        <w:rPr>
          <w:del w:id="109" w:author="Author" w:date="2023-12-14T17:11:00Z"/>
          <w:rFonts w:asciiTheme="majorHAnsi" w:eastAsiaTheme="minorEastAsia" w:hAnsiTheme="majorHAnsi" w:cstheme="majorHAnsi"/>
          <w:sz w:val="21"/>
          <w:szCs w:val="21"/>
        </w:rPr>
      </w:pPr>
      <w:del w:id="110" w:author="Author" w:date="2023-12-14T17:11:00Z">
        <w:r w:rsidRPr="005C5EE4">
          <w:rPr>
            <w:rFonts w:asciiTheme="majorHAnsi" w:eastAsiaTheme="minorEastAsia" w:hAnsiTheme="majorHAnsi" w:cstheme="majorHAnsi"/>
            <w:sz w:val="21"/>
            <w:szCs w:val="21"/>
          </w:rPr>
          <w:delText>地址：</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sz w:val="21"/>
            <w:szCs w:val="21"/>
          </w:rPr>
          <w:delText>地址：</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5FF9B503" w14:textId="77777777" w:rsidR="00421B93" w:rsidRDefault="00D250D4">
      <w:pPr>
        <w:rPr>
          <w:ins w:id="111" w:author="Author" w:date="2023-12-14T17:11:00Z"/>
          <w:sz w:val="21"/>
          <w:szCs w:val="21"/>
        </w:rPr>
      </w:pPr>
      <w:ins w:id="112" w:author="Author" w:date="2023-12-14T17:11:00Z">
        <w:r>
          <w:rPr>
            <w:rFonts w:ascii="宋体" w:hAnsi="宋体" w:cs="宋体" w:hint="eastAsia"/>
            <w:sz w:val="21"/>
            <w:szCs w:val="21"/>
          </w:rPr>
          <w:t xml:space="preserve">地址：【 </w:t>
        </w:r>
        <w:r>
          <w:rPr>
            <w:rFonts w:hint="eastAsia"/>
            <w:sz w:val="21"/>
            <w:szCs w:val="21"/>
          </w:rPr>
          <w:t xml:space="preserve"> </w:t>
        </w:r>
        <w:r>
          <w:rPr>
            <w:sz w:val="21"/>
            <w:szCs w:val="21"/>
          </w:rPr>
          <w:t>北京市门头沟区石龙经济开发区</w:t>
        </w:r>
      </w:ins>
    </w:p>
    <w:p w14:paraId="09A20FE1" w14:textId="77777777" w:rsidR="00421B93" w:rsidRDefault="00D250D4">
      <w:pPr>
        <w:rPr>
          <w:ins w:id="113" w:author="Author" w:date="2023-12-14T17:11:00Z"/>
          <w:rFonts w:ascii="宋体" w:hAnsi="宋体" w:cs="宋体"/>
          <w:sz w:val="21"/>
          <w:szCs w:val="21"/>
        </w:rPr>
      </w:pPr>
      <w:ins w:id="114" w:author="Author" w:date="2023-12-14T17:11:00Z">
        <w:r>
          <w:rPr>
            <w:sz w:val="21"/>
            <w:szCs w:val="21"/>
          </w:rPr>
          <w:t>永安路</w:t>
        </w:r>
        <w:r>
          <w:rPr>
            <w:sz w:val="21"/>
            <w:szCs w:val="21"/>
          </w:rPr>
          <w:t>20</w:t>
        </w:r>
        <w:r>
          <w:rPr>
            <w:sz w:val="21"/>
            <w:szCs w:val="21"/>
          </w:rPr>
          <w:t>号</w:t>
        </w:r>
        <w:r>
          <w:rPr>
            <w:sz w:val="21"/>
            <w:szCs w:val="21"/>
          </w:rPr>
          <w:t>3</w:t>
        </w:r>
        <w:r>
          <w:rPr>
            <w:sz w:val="21"/>
            <w:szCs w:val="21"/>
          </w:rPr>
          <w:t>号楼</w:t>
        </w:r>
        <w:r>
          <w:rPr>
            <w:sz w:val="21"/>
            <w:szCs w:val="21"/>
          </w:rPr>
          <w:t>A-T0847</w:t>
        </w:r>
        <w:r>
          <w:rPr>
            <w:sz w:val="21"/>
            <w:szCs w:val="21"/>
          </w:rPr>
          <w:t>室（集群注册）</w:t>
        </w:r>
        <w:r>
          <w:rPr>
            <w:rFonts w:ascii="宋体" w:hAnsi="宋体" w:cs="宋体" w:hint="eastAsia"/>
            <w:sz w:val="21"/>
            <w:szCs w:val="21"/>
          </w:rPr>
          <w:t xml:space="preserve">】         地址：【上海宝山区纪蕰路588号】 </w:t>
        </w:r>
      </w:ins>
    </w:p>
    <w:p w14:paraId="2947F1C6" w14:textId="42739BB8" w:rsidR="00421B93" w:rsidRDefault="00D250D4">
      <w:pPr>
        <w:rPr>
          <w:rFonts w:ascii="宋体" w:hAnsi="宋体" w:cs="宋体"/>
          <w:sz w:val="21"/>
          <w:szCs w:val="21"/>
        </w:rPr>
      </w:pPr>
      <w:r>
        <w:rPr>
          <w:rFonts w:ascii="宋体" w:hAnsi="宋体" w:cs="宋体" w:hint="eastAsia"/>
          <w:sz w:val="21"/>
          <w:szCs w:val="21"/>
        </w:rPr>
        <w:t>邮编：</w:t>
      </w:r>
      <w:del w:id="115" w:author="Author" w:date="2023-12-14T17:11:00Z">
        <w:r w:rsidR="00FD0B98" w:rsidRPr="005C5EE4">
          <w:rPr>
            <w:rFonts w:asciiTheme="majorHAnsi" w:eastAsiaTheme="minorEastAsia" w:hAnsiTheme="majorHAnsi" w:cstheme="majorHAnsi" w:hint="eastAsia"/>
            <w:sz w:val="21"/>
            <w:szCs w:val="21"/>
          </w:rPr>
          <w:delText>【</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 xml:space="preserve">                                   </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w:delText>
        </w:r>
      </w:del>
      <w:ins w:id="116" w:author="Author" w:date="2023-12-14T17:11:00Z">
        <w:r>
          <w:rPr>
            <w:rFonts w:ascii="宋体" w:hAnsi="宋体" w:cs="宋体" w:hint="eastAsia"/>
            <w:sz w:val="21"/>
            <w:szCs w:val="21"/>
          </w:rPr>
          <w:t xml:space="preserve">【       】                 </w:t>
        </w:r>
      </w:ins>
      <w:r>
        <w:rPr>
          <w:rFonts w:ascii="宋体" w:hAnsi="宋体" w:cs="宋体" w:hint="eastAsia"/>
          <w:sz w:val="21"/>
          <w:szCs w:val="21"/>
        </w:rPr>
        <w:t xml:space="preserve">                邮编：【 </w:t>
      </w:r>
      <w:del w:id="117" w:author="Author" w:date="2023-12-14T17:11:00Z">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 xml:space="preserve">                            </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w:delText>
        </w:r>
      </w:del>
      <w:ins w:id="118" w:author="Author" w:date="2023-12-14T17:11:00Z">
        <w:r>
          <w:rPr>
            <w:rFonts w:ascii="宋体" w:hAnsi="宋体" w:cs="宋体" w:hint="eastAsia"/>
            <w:color w:val="000000" w:themeColor="text1"/>
            <w:sz w:val="21"/>
            <w:szCs w:val="21"/>
          </w:rPr>
          <w:t>310012</w:t>
        </w:r>
        <w:r>
          <w:rPr>
            <w:rFonts w:ascii="宋体" w:hAnsi="宋体" w:cs="宋体" w:hint="eastAsia"/>
            <w:sz w:val="21"/>
            <w:szCs w:val="21"/>
          </w:rPr>
          <w:t xml:space="preserve"> 】 </w:t>
        </w:r>
      </w:ins>
    </w:p>
    <w:p w14:paraId="4812F3E6" w14:textId="219C7692" w:rsidR="00421B93" w:rsidRDefault="00D250D4">
      <w:pPr>
        <w:rPr>
          <w:rFonts w:asciiTheme="majorHAnsi" w:eastAsiaTheme="minorEastAsia" w:hAnsiTheme="majorHAnsi" w:cstheme="majorHAnsi"/>
          <w:sz w:val="21"/>
          <w:szCs w:val="21"/>
        </w:rPr>
      </w:pPr>
      <w:r>
        <w:rPr>
          <w:rFonts w:ascii="宋体" w:hAnsi="宋体" w:cs="宋体" w:hint="eastAsia"/>
          <w:sz w:val="21"/>
          <w:szCs w:val="21"/>
        </w:rPr>
        <w:t>联系人：</w:t>
      </w:r>
      <w:del w:id="119" w:author="Author" w:date="2023-12-14T17:11:00Z">
        <w:r w:rsidR="00FD0B98" w:rsidRPr="005C5EE4">
          <w:rPr>
            <w:rFonts w:asciiTheme="majorHAnsi" w:eastAsiaTheme="minorEastAsia" w:hAnsiTheme="majorHAnsi" w:cstheme="majorHAnsi" w:hint="eastAsia"/>
            <w:sz w:val="21"/>
            <w:szCs w:val="21"/>
          </w:rPr>
          <w:delText>【</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 xml:space="preserve">                                  </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w:delText>
        </w:r>
        <w:r w:rsidR="00FD0B98" w:rsidRPr="005C5EE4">
          <w:rPr>
            <w:rFonts w:asciiTheme="majorHAnsi" w:eastAsiaTheme="minorEastAsia" w:hAnsiTheme="majorHAnsi" w:cstheme="majorHAnsi"/>
            <w:sz w:val="21"/>
            <w:szCs w:val="21"/>
          </w:rPr>
          <w:delText xml:space="preserve"> </w:delText>
        </w:r>
      </w:del>
      <w:ins w:id="120" w:author="Author" w:date="2023-12-14T17:11:00Z">
        <w:r>
          <w:rPr>
            <w:rFonts w:ascii="宋体" w:hAnsi="宋体" w:cs="宋体" w:hint="eastAsia"/>
            <w:sz w:val="21"/>
            <w:szCs w:val="21"/>
          </w:rPr>
          <w:t>【  李滔                】</w:t>
        </w:r>
      </w:ins>
      <w:r>
        <w:rPr>
          <w:rFonts w:ascii="宋体" w:hAnsi="宋体" w:cs="宋体" w:hint="eastAsia"/>
          <w:sz w:val="21"/>
          <w:szCs w:val="21"/>
        </w:rPr>
        <w:t xml:space="preserve">                联系人：</w:t>
      </w:r>
      <w:del w:id="121" w:author="Author" w:date="2023-12-14T17:11:00Z">
        <w:r w:rsidR="00FD0B98" w:rsidRPr="005C5EE4">
          <w:rPr>
            <w:rFonts w:asciiTheme="majorHAnsi" w:eastAsiaTheme="minorEastAsia" w:hAnsiTheme="majorHAnsi" w:cstheme="majorHAnsi" w:hint="eastAsia"/>
            <w:sz w:val="21"/>
            <w:szCs w:val="21"/>
          </w:rPr>
          <w:delText>【</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 xml:space="preserve">                        </w:delText>
        </w:r>
        <w:r w:rsidR="00FD0B98" w:rsidRPr="005C5EE4">
          <w:rPr>
            <w:rFonts w:asciiTheme="majorHAnsi" w:eastAsiaTheme="minorEastAsia" w:hAnsiTheme="majorHAnsi" w:cstheme="majorHAnsi" w:hint="eastAsia"/>
            <w:sz w:val="21"/>
            <w:szCs w:val="21"/>
          </w:rPr>
          <w:delText xml:space="preserve">     </w:delText>
        </w:r>
        <w:r w:rsidR="00FD0B98" w:rsidRPr="005C5EE4">
          <w:rPr>
            <w:rFonts w:asciiTheme="majorHAnsi" w:eastAsiaTheme="minorEastAsia" w:hAnsiTheme="majorHAnsi" w:cstheme="majorHAnsi"/>
            <w:sz w:val="21"/>
            <w:szCs w:val="21"/>
          </w:rPr>
          <w:delText>】</w:delText>
        </w:r>
      </w:del>
      <w:ins w:id="122" w:author="Author" w:date="2023-12-14T17:11:00Z">
        <w:r>
          <w:rPr>
            <w:rFonts w:ascii="宋体" w:hAnsi="宋体" w:cs="宋体" w:hint="eastAsia"/>
            <w:sz w:val="21"/>
            <w:szCs w:val="21"/>
          </w:rPr>
          <w:t>【  代玉               】</w:t>
        </w:r>
      </w:ins>
    </w:p>
    <w:p w14:paraId="1A239686" w14:textId="77777777" w:rsidR="00421B93" w:rsidRDefault="00421B93">
      <w:pPr>
        <w:rPr>
          <w:rFonts w:asciiTheme="majorHAnsi" w:eastAsiaTheme="minorEastAsia" w:hAnsiTheme="majorHAnsi" w:cstheme="majorHAnsi"/>
          <w:sz w:val="21"/>
          <w:szCs w:val="21"/>
        </w:rPr>
      </w:pPr>
    </w:p>
    <w:p w14:paraId="62524F98" w14:textId="77777777" w:rsidR="00421B93" w:rsidRDefault="00421B93">
      <w:pPr>
        <w:rPr>
          <w:rFonts w:asciiTheme="majorHAnsi" w:eastAsiaTheme="minorEastAsia" w:hAnsiTheme="majorHAnsi" w:cstheme="majorHAnsi"/>
          <w:sz w:val="21"/>
          <w:szCs w:val="21"/>
        </w:rPr>
      </w:pPr>
    </w:p>
    <w:p w14:paraId="0AC46DE9" w14:textId="77777777" w:rsidR="00421B93" w:rsidRDefault="00421B93">
      <w:pPr>
        <w:rPr>
          <w:rFonts w:asciiTheme="majorHAnsi" w:eastAsiaTheme="minorEastAsia" w:hAnsiTheme="majorHAnsi" w:cstheme="majorHAnsi"/>
          <w:sz w:val="21"/>
          <w:szCs w:val="21"/>
        </w:rPr>
      </w:pPr>
    </w:p>
    <w:p w14:paraId="2CB94881" w14:textId="77777777" w:rsidR="00421B93" w:rsidRDefault="00421B93">
      <w:pPr>
        <w:rPr>
          <w:rFonts w:asciiTheme="majorHAnsi" w:eastAsiaTheme="minorEastAsia" w:hAnsiTheme="majorHAnsi" w:cstheme="majorHAnsi"/>
          <w:sz w:val="21"/>
          <w:szCs w:val="21"/>
        </w:rPr>
      </w:pPr>
    </w:p>
    <w:p w14:paraId="5B1F53EE" w14:textId="77777777" w:rsidR="00421B93" w:rsidRDefault="00421B93">
      <w:pPr>
        <w:rPr>
          <w:rFonts w:asciiTheme="majorHAnsi" w:eastAsiaTheme="minorEastAsia" w:hAnsiTheme="majorHAnsi" w:cstheme="majorHAnsi"/>
          <w:sz w:val="21"/>
          <w:szCs w:val="21"/>
        </w:rPr>
      </w:pPr>
    </w:p>
    <w:p w14:paraId="5BE3ADD9" w14:textId="77777777" w:rsidR="00421B93" w:rsidRDefault="00D250D4">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用户方发票信息如下：</w:t>
      </w:r>
    </w:p>
    <w:p w14:paraId="4891363F" w14:textId="77777777" w:rsidR="00421B93" w:rsidRDefault="00421B93">
      <w:pPr>
        <w:rPr>
          <w:rFonts w:asciiTheme="majorHAnsi" w:eastAsiaTheme="minorEastAsia" w:hAnsiTheme="majorHAnsi" w:cstheme="majorHAnsi"/>
          <w:sz w:val="21"/>
          <w:szCs w:val="21"/>
        </w:rPr>
      </w:pPr>
    </w:p>
    <w:p w14:paraId="05DAF59E" w14:textId="0A7D8639" w:rsidR="00421B93" w:rsidRDefault="00D250D4">
      <w:pPr>
        <w:rPr>
          <w:rFonts w:ascii="宋体" w:hAnsi="宋体" w:cs="宋体"/>
          <w:sz w:val="21"/>
          <w:szCs w:val="21"/>
        </w:rPr>
      </w:pPr>
      <w:r>
        <w:rPr>
          <w:rFonts w:ascii="宋体" w:hAnsi="宋体" w:cs="宋体" w:hint="eastAsia"/>
          <w:sz w:val="21"/>
          <w:szCs w:val="21"/>
        </w:rPr>
        <w:t>纳税人识别号：</w:t>
      </w:r>
      <w:del w:id="123" w:author="Author" w:date="2023-12-14T17:11:00Z">
        <w:r w:rsidR="00547658" w:rsidRPr="005C5EE4">
          <w:rPr>
            <w:rFonts w:asciiTheme="majorHAnsi" w:eastAsiaTheme="minorEastAsia" w:hAnsiTheme="majorHAnsi" w:cstheme="majorHAnsi" w:hint="eastAsia"/>
            <w:sz w:val="21"/>
            <w:szCs w:val="21"/>
          </w:rPr>
          <w:delText>【】</w:delText>
        </w:r>
      </w:del>
      <w:ins w:id="124" w:author="Author" w:date="2023-12-14T17:11:00Z">
        <w:r>
          <w:rPr>
            <w:rFonts w:ascii="宋体" w:hAnsi="宋体" w:cs="宋体" w:hint="eastAsia"/>
            <w:sz w:val="21"/>
            <w:szCs w:val="21"/>
          </w:rPr>
          <w:t>【</w:t>
        </w:r>
        <w:r>
          <w:rPr>
            <w:rFonts w:hint="eastAsia"/>
          </w:rPr>
          <w:t xml:space="preserve"> </w:t>
        </w:r>
        <w:r>
          <w:rPr>
            <w:rFonts w:hint="eastAsia"/>
            <w:sz w:val="28"/>
            <w:szCs w:val="28"/>
          </w:rPr>
          <w:t xml:space="preserve"> </w:t>
        </w:r>
        <w:r>
          <w:rPr>
            <w:rFonts w:asciiTheme="minorEastAsia" w:eastAsiaTheme="minorEastAsia" w:hAnsiTheme="minorEastAsia" w:cstheme="minorEastAsia" w:hint="eastAsia"/>
            <w:sz w:val="22"/>
            <w:szCs w:val="22"/>
          </w:rPr>
          <w:t>91110109MAD2QT062G</w:t>
        </w:r>
        <w:r>
          <w:rPr>
            <w:rFonts w:asciiTheme="minorEastAsia" w:eastAsiaTheme="minorEastAsia" w:hAnsiTheme="minorEastAsia" w:cstheme="minorEastAsia" w:hint="eastAsia"/>
            <w:sz w:val="21"/>
            <w:szCs w:val="21"/>
          </w:rPr>
          <w:t xml:space="preserve"> </w:t>
        </w:r>
        <w:r>
          <w:rPr>
            <w:rFonts w:ascii="宋体" w:hAnsi="宋体" w:cs="宋体" w:hint="eastAsia"/>
            <w:sz w:val="21"/>
            <w:szCs w:val="21"/>
          </w:rPr>
          <w:t>】</w:t>
        </w:r>
      </w:ins>
    </w:p>
    <w:p w14:paraId="0C93019E" w14:textId="77777777" w:rsidR="00547658" w:rsidRPr="005C5EE4" w:rsidRDefault="00547658">
      <w:pPr>
        <w:rPr>
          <w:del w:id="125" w:author="Author" w:date="2023-12-14T17:11:00Z"/>
          <w:rFonts w:asciiTheme="majorHAnsi" w:eastAsiaTheme="minorEastAsia" w:hAnsiTheme="majorHAnsi" w:cstheme="majorHAnsi"/>
          <w:sz w:val="21"/>
          <w:szCs w:val="21"/>
        </w:rPr>
      </w:pPr>
      <w:del w:id="126" w:author="Author" w:date="2023-12-14T17:11:00Z">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delText>注册地址：【】</w:delText>
        </w:r>
      </w:del>
    </w:p>
    <w:p w14:paraId="7EB1B3C1" w14:textId="77777777" w:rsidR="00547658" w:rsidRPr="005C5EE4" w:rsidRDefault="00547658">
      <w:pPr>
        <w:rPr>
          <w:del w:id="127" w:author="Author" w:date="2023-12-14T17:11:00Z"/>
          <w:rFonts w:asciiTheme="majorHAnsi" w:eastAsiaTheme="minorEastAsia" w:hAnsiTheme="majorHAnsi" w:cstheme="majorHAnsi"/>
          <w:sz w:val="21"/>
          <w:szCs w:val="21"/>
        </w:rPr>
      </w:pPr>
    </w:p>
    <w:p w14:paraId="3C0D6300" w14:textId="77777777" w:rsidR="00421B93" w:rsidRDefault="00D250D4">
      <w:pPr>
        <w:rPr>
          <w:ins w:id="128" w:author="Author" w:date="2023-12-14T17:11:00Z"/>
          <w:rFonts w:ascii="宋体" w:hAnsi="宋体" w:cs="宋体"/>
          <w:sz w:val="21"/>
          <w:szCs w:val="21"/>
        </w:rPr>
      </w:pPr>
      <w:ins w:id="129" w:author="Author" w:date="2023-12-14T17:11:00Z">
        <w:r>
          <w:rPr>
            <w:rFonts w:ascii="宋体" w:hAnsi="宋体" w:cs="宋体" w:hint="eastAsia"/>
            <w:sz w:val="21"/>
            <w:szCs w:val="21"/>
          </w:rPr>
          <w:cr/>
          <w:t>注册地址：【</w:t>
        </w:r>
        <w:r>
          <w:rPr>
            <w:rFonts w:ascii="宋体" w:hAnsi="宋体" w:cs="宋体" w:hint="eastAsia"/>
            <w:color w:val="333333"/>
            <w:sz w:val="21"/>
            <w:szCs w:val="21"/>
            <w:shd w:val="clear" w:color="auto" w:fill="FFFFFF"/>
          </w:rPr>
          <w:t xml:space="preserve"> </w:t>
        </w:r>
        <w:r>
          <w:rPr>
            <w:sz w:val="21"/>
            <w:szCs w:val="21"/>
          </w:rPr>
          <w:t>北京市门头沟区石龙经济开发区永安路</w:t>
        </w:r>
        <w:r>
          <w:rPr>
            <w:sz w:val="21"/>
            <w:szCs w:val="21"/>
          </w:rPr>
          <w:t>20</w:t>
        </w:r>
        <w:r>
          <w:rPr>
            <w:sz w:val="21"/>
            <w:szCs w:val="21"/>
          </w:rPr>
          <w:t>号</w:t>
        </w:r>
        <w:r>
          <w:rPr>
            <w:sz w:val="21"/>
            <w:szCs w:val="21"/>
          </w:rPr>
          <w:t>3</w:t>
        </w:r>
        <w:r>
          <w:rPr>
            <w:sz w:val="21"/>
            <w:szCs w:val="21"/>
          </w:rPr>
          <w:t>号楼</w:t>
        </w:r>
        <w:r>
          <w:rPr>
            <w:sz w:val="21"/>
            <w:szCs w:val="21"/>
          </w:rPr>
          <w:t>A-T0847</w:t>
        </w:r>
        <w:r>
          <w:rPr>
            <w:sz w:val="21"/>
            <w:szCs w:val="21"/>
          </w:rPr>
          <w:t>室（集群注册）</w:t>
        </w:r>
        <w:r>
          <w:rPr>
            <w:rFonts w:hint="eastAsia"/>
            <w:sz w:val="21"/>
            <w:szCs w:val="21"/>
          </w:rPr>
          <w:t xml:space="preserve"> </w:t>
        </w:r>
        <w:r>
          <w:rPr>
            <w:rFonts w:ascii="宋体" w:hAnsi="宋体" w:cs="宋体" w:hint="eastAsia"/>
            <w:sz w:val="21"/>
            <w:szCs w:val="21"/>
          </w:rPr>
          <w:t>】</w:t>
        </w:r>
      </w:ins>
    </w:p>
    <w:p w14:paraId="689BBE1B" w14:textId="77777777" w:rsidR="00421B93" w:rsidRDefault="00421B93">
      <w:pPr>
        <w:rPr>
          <w:ins w:id="130" w:author="Author" w:date="2023-12-14T17:11:00Z"/>
          <w:rFonts w:ascii="宋体" w:hAnsi="宋体" w:cs="宋体"/>
          <w:sz w:val="21"/>
          <w:szCs w:val="21"/>
        </w:rPr>
      </w:pPr>
    </w:p>
    <w:p w14:paraId="39D8FA1C" w14:textId="6B8F2A95" w:rsidR="00421B93" w:rsidRDefault="00D250D4">
      <w:pPr>
        <w:rPr>
          <w:rFonts w:ascii="宋体" w:hAnsi="宋体" w:cs="宋体"/>
          <w:sz w:val="21"/>
          <w:szCs w:val="21"/>
        </w:rPr>
      </w:pPr>
      <w:r>
        <w:rPr>
          <w:rFonts w:ascii="宋体" w:hAnsi="宋体" w:cs="宋体" w:hint="eastAsia"/>
          <w:sz w:val="21"/>
          <w:szCs w:val="21"/>
        </w:rPr>
        <w:t>电话：</w:t>
      </w:r>
      <w:del w:id="131" w:author="Author" w:date="2023-12-14T17:11:00Z">
        <w:r w:rsidR="00547658" w:rsidRPr="005C5EE4">
          <w:rPr>
            <w:rFonts w:asciiTheme="majorHAnsi" w:eastAsiaTheme="minorEastAsia" w:hAnsiTheme="majorHAnsi" w:cstheme="majorHAnsi"/>
            <w:sz w:val="21"/>
            <w:szCs w:val="21"/>
          </w:rPr>
          <w:delText>【】</w:delText>
        </w:r>
      </w:del>
      <w:ins w:id="132" w:author="Author" w:date="2023-12-14T17:11:00Z">
        <w:r>
          <w:rPr>
            <w:rFonts w:ascii="宋体" w:hAnsi="宋体" w:cs="宋体" w:hint="eastAsia"/>
            <w:sz w:val="21"/>
            <w:szCs w:val="21"/>
          </w:rPr>
          <w:t>【</w:t>
        </w:r>
        <w:r>
          <w:rPr>
            <w:rFonts w:ascii="宋体" w:hAnsi="宋体" w:cs="宋体" w:hint="eastAsia"/>
            <w:color w:val="333333"/>
            <w:sz w:val="21"/>
            <w:szCs w:val="21"/>
            <w:shd w:val="clear" w:color="auto" w:fill="FFFFFF"/>
          </w:rPr>
          <w:t xml:space="preserve">            </w:t>
        </w:r>
        <w:r>
          <w:rPr>
            <w:rFonts w:ascii="宋体" w:hAnsi="宋体" w:cs="宋体" w:hint="eastAsia"/>
            <w:sz w:val="21"/>
            <w:szCs w:val="21"/>
          </w:rPr>
          <w:t>】</w:t>
        </w:r>
      </w:ins>
      <w:r>
        <w:rPr>
          <w:rFonts w:ascii="宋体" w:hAnsi="宋体" w:cs="宋体" w:hint="eastAsia"/>
          <w:sz w:val="21"/>
          <w:szCs w:val="21"/>
        </w:rPr>
        <w:cr/>
      </w:r>
      <w:r>
        <w:rPr>
          <w:rFonts w:ascii="宋体" w:hAnsi="宋体" w:cs="宋体" w:hint="eastAsia"/>
          <w:sz w:val="21"/>
          <w:szCs w:val="21"/>
        </w:rPr>
        <w:cr/>
        <w:t>开户行名称：</w:t>
      </w:r>
      <w:del w:id="133" w:author="Author" w:date="2023-12-14T17:11:00Z">
        <w:r w:rsidR="00547658" w:rsidRPr="005C5EE4">
          <w:rPr>
            <w:rFonts w:asciiTheme="majorHAnsi" w:eastAsiaTheme="minorEastAsia" w:hAnsiTheme="majorHAnsi" w:cstheme="majorHAnsi" w:hint="eastAsia"/>
            <w:sz w:val="21"/>
            <w:szCs w:val="21"/>
          </w:rPr>
          <w:delText>【】</w:delText>
        </w:r>
      </w:del>
      <w:ins w:id="134" w:author="Author" w:date="2023-12-14T17:11:00Z">
        <w:r>
          <w:rPr>
            <w:rFonts w:ascii="宋体" w:hAnsi="宋体" w:cs="宋体" w:hint="eastAsia"/>
            <w:sz w:val="21"/>
            <w:szCs w:val="21"/>
          </w:rPr>
          <w:t>【                      】</w:t>
        </w:r>
      </w:ins>
    </w:p>
    <w:p w14:paraId="53FFD804" w14:textId="77777777" w:rsidR="00421B93" w:rsidRDefault="00421B93">
      <w:pPr>
        <w:rPr>
          <w:rFonts w:ascii="宋体" w:hAnsi="宋体" w:cs="宋体"/>
          <w:sz w:val="21"/>
          <w:szCs w:val="21"/>
        </w:rPr>
      </w:pPr>
    </w:p>
    <w:p w14:paraId="190EF51C" w14:textId="6E618579" w:rsidR="00421B93" w:rsidRDefault="00D250D4">
      <w:pPr>
        <w:rPr>
          <w:rFonts w:ascii="宋体" w:hAnsi="宋体" w:cs="宋体"/>
          <w:sz w:val="21"/>
          <w:szCs w:val="21"/>
        </w:rPr>
      </w:pPr>
      <w:r>
        <w:rPr>
          <w:rFonts w:ascii="宋体" w:hAnsi="宋体" w:cs="宋体" w:hint="eastAsia"/>
          <w:sz w:val="21"/>
          <w:szCs w:val="21"/>
        </w:rPr>
        <w:t>账号：</w:t>
      </w:r>
      <w:del w:id="135" w:author="Author" w:date="2023-12-14T17:11:00Z">
        <w:r w:rsidR="00547658" w:rsidRPr="005C5EE4">
          <w:rPr>
            <w:rFonts w:asciiTheme="majorHAnsi" w:eastAsiaTheme="minorEastAsia" w:hAnsiTheme="majorHAnsi" w:cstheme="majorHAnsi" w:hint="eastAsia"/>
            <w:sz w:val="21"/>
            <w:szCs w:val="21"/>
          </w:rPr>
          <w:delText>【】</w:delText>
        </w:r>
      </w:del>
      <w:ins w:id="136" w:author="Author" w:date="2023-12-14T17:11:00Z">
        <w:r>
          <w:rPr>
            <w:rFonts w:ascii="宋体" w:hAnsi="宋体" w:cs="宋体" w:hint="eastAsia"/>
            <w:sz w:val="21"/>
            <w:szCs w:val="21"/>
          </w:rPr>
          <w:t>【                    】</w:t>
        </w:r>
      </w:ins>
    </w:p>
    <w:p w14:paraId="6DDDFCF9" w14:textId="77777777" w:rsidR="00421B93" w:rsidRDefault="00421B93">
      <w:pPr>
        <w:rPr>
          <w:rFonts w:asciiTheme="majorHAnsi" w:eastAsiaTheme="minorEastAsia" w:hAnsiTheme="majorHAnsi" w:cstheme="majorHAnsi"/>
          <w:sz w:val="21"/>
          <w:szCs w:val="21"/>
          <w:u w:val="single"/>
        </w:rPr>
      </w:pPr>
    </w:p>
    <w:p w14:paraId="783ED96F" w14:textId="77777777" w:rsidR="00421B93" w:rsidRDefault="00421B93">
      <w:pPr>
        <w:rPr>
          <w:rFonts w:asciiTheme="majorHAnsi" w:eastAsiaTheme="minorEastAsia" w:hAnsiTheme="majorHAnsi" w:cstheme="majorHAnsi"/>
          <w:sz w:val="21"/>
          <w:szCs w:val="21"/>
          <w:u w:val="single"/>
        </w:rPr>
      </w:pPr>
    </w:p>
    <w:p w14:paraId="1E2876A1" w14:textId="77777777" w:rsidR="00421B93" w:rsidRDefault="00421B93">
      <w:pPr>
        <w:rPr>
          <w:rFonts w:asciiTheme="majorHAnsi" w:eastAsiaTheme="minorEastAsia" w:hAnsiTheme="majorHAnsi" w:cstheme="majorHAnsi"/>
          <w:sz w:val="21"/>
          <w:szCs w:val="21"/>
          <w:u w:val="single"/>
        </w:rPr>
      </w:pPr>
    </w:p>
    <w:p w14:paraId="115BC958" w14:textId="77777777" w:rsidR="00421B93" w:rsidRDefault="00421B93">
      <w:pPr>
        <w:rPr>
          <w:rFonts w:asciiTheme="majorHAnsi" w:eastAsiaTheme="minorEastAsia" w:hAnsiTheme="majorHAnsi" w:cstheme="majorHAnsi"/>
          <w:sz w:val="21"/>
          <w:szCs w:val="21"/>
          <w:u w:val="single"/>
        </w:rPr>
      </w:pPr>
    </w:p>
    <w:sectPr w:rsidR="00421B93">
      <w:footerReference w:type="default" r:id="rId17"/>
      <w:footerReference w:type="first" r:id="rId18"/>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9837B" w14:textId="77777777" w:rsidR="00A3509C" w:rsidRDefault="00A3509C">
      <w:r>
        <w:separator/>
      </w:r>
    </w:p>
  </w:endnote>
  <w:endnote w:type="continuationSeparator" w:id="0">
    <w:p w14:paraId="187E9027" w14:textId="77777777" w:rsidR="00A3509C" w:rsidRDefault="00A3509C">
      <w:r>
        <w:continuationSeparator/>
      </w:r>
    </w:p>
  </w:endnote>
  <w:endnote w:type="continuationNotice" w:id="1">
    <w:p w14:paraId="02E4FE5D" w14:textId="77777777" w:rsidR="00A3509C" w:rsidRDefault="00A35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37" w:author="Author" w:date="2023-12-14T17:11:00Z"/>
  <w:sdt>
    <w:sdtPr>
      <w:id w:val="-1026861636"/>
    </w:sdtPr>
    <w:sdtEndPr/>
    <w:sdtContent>
      <w:customXmlInsRangeEnd w:id="137"/>
      <w:customXmlInsRangeStart w:id="138" w:author="Author" w:date="2023-12-14T17:11:00Z"/>
      <w:sdt>
        <w:sdtPr>
          <w:id w:val="-1769616900"/>
        </w:sdtPr>
        <w:sdtEndPr/>
        <w:sdtContent>
          <w:customXmlInsRangeEnd w:id="138"/>
          <w:customXmlDelRangeStart w:id="139" w:author="Author" w:date="2023-12-14T17:11:00Z"/>
          <w:sdt>
            <w:sdtPr>
              <w:id w:val="785313802"/>
              <w:docPartObj>
                <w:docPartGallery w:val="AutoText"/>
              </w:docPartObj>
            </w:sdtPr>
            <w:sdtEndPr/>
            <w:sdtContent>
              <w:customXmlDelRangeEnd w:id="139"/>
              <w:p w14:paraId="02CF7C2A" w14:textId="77777777" w:rsidR="00403053" w:rsidRDefault="00403053">
                <w:pPr>
                  <w:pStyle w:val="Footer"/>
                  <w:jc w:val="center"/>
                  <w:rPr>
                    <w:del w:id="140" w:author="Author" w:date="2023-12-14T17:11:00Z"/>
                  </w:rPr>
                </w:pPr>
              </w:p>
              <w:customXmlDelRangeStart w:id="141" w:author="Author" w:date="2023-12-14T17:11:00Z"/>
              <w:sdt>
                <w:sdtPr>
                  <w:id w:val="427625479"/>
                  <w:docPartObj>
                    <w:docPartGallery w:val="AutoText"/>
                  </w:docPartObj>
                </w:sdtPr>
                <w:sdtEndPr/>
                <w:sdtContent>
                  <w:customXmlDelRangeEnd w:id="141"/>
                  <w:p w14:paraId="0947FA0E" w14:textId="2A659DE7" w:rsidR="00421B93" w:rsidRDefault="00D250D4">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- 13 -</w:t>
                    </w:r>
                    <w:r>
                      <w:rPr>
                        <w:b/>
                        <w:bCs/>
                        <w:sz w:val="24"/>
                        <w:szCs w:val="24"/>
                      </w:rPr>
                      <w:fldChar w:fldCharType="end"/>
                    </w:r>
                    <w:r>
                      <w:rPr>
                        <w:lang w:val="zh-CN"/>
                      </w:rPr>
                      <w:t xml:space="preserve"> </w:t>
                    </w:r>
                  </w:p>
                  <w:customXmlDelRangeStart w:id="142" w:author="Author" w:date="2023-12-14T17:11:00Z"/>
                </w:sdtContent>
              </w:sdt>
              <w:customXmlDelRangeEnd w:id="142"/>
              <w:customXmlDelRangeStart w:id="143" w:author="Author" w:date="2023-12-14T17:11:00Z"/>
            </w:sdtContent>
          </w:sdt>
          <w:customXmlDelRangeEnd w:id="143"/>
          <w:customXmlInsRangeStart w:id="144" w:author="Author" w:date="2023-12-14T17:11:00Z"/>
        </w:sdtContent>
      </w:sdt>
      <w:customXmlInsRangeEnd w:id="144"/>
      <w:customXmlInsRangeStart w:id="145" w:author="Author" w:date="2023-12-14T17:11:00Z"/>
    </w:sdtContent>
  </w:sdt>
  <w:customXmlInsRangeEnd w:id="145"/>
  <w:p w14:paraId="2950B0B2" w14:textId="77777777" w:rsidR="00421B93" w:rsidRDefault="00421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757B" w14:textId="77777777" w:rsidR="00421B93" w:rsidRDefault="00421B93">
    <w:pPr>
      <w:pStyle w:val="Footer"/>
      <w:jc w:val="center"/>
    </w:pPr>
  </w:p>
  <w:p w14:paraId="2F74A57C" w14:textId="77777777" w:rsidR="00421B93" w:rsidRDefault="0042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0238C" w14:textId="77777777" w:rsidR="00A3509C" w:rsidRDefault="00A3509C">
      <w:r>
        <w:separator/>
      </w:r>
    </w:p>
  </w:footnote>
  <w:footnote w:type="continuationSeparator" w:id="0">
    <w:p w14:paraId="1E3A534B" w14:textId="77777777" w:rsidR="00A3509C" w:rsidRDefault="00A3509C">
      <w:r>
        <w:continuationSeparator/>
      </w:r>
    </w:p>
  </w:footnote>
  <w:footnote w:type="continuationNotice" w:id="1">
    <w:p w14:paraId="7A25BEC8" w14:textId="77777777" w:rsidR="00A3509C" w:rsidRDefault="00A350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multilevel"/>
    <w:tmpl w:val="74E126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6"/>
  </w:num>
  <w:num w:numId="8">
    <w:abstractNumId w:val="15"/>
  </w:num>
  <w:num w:numId="9">
    <w:abstractNumId w:val="9"/>
  </w:num>
  <w:num w:numId="10">
    <w:abstractNumId w:val="3"/>
  </w:num>
  <w:num w:numId="11">
    <w:abstractNumId w:val="10"/>
  </w:num>
  <w:num w:numId="12">
    <w:abstractNumId w:val="14"/>
  </w:num>
  <w:num w:numId="13">
    <w:abstractNumId w:val="12"/>
  </w:num>
  <w:num w:numId="14">
    <w:abstractNumId w:val="7"/>
  </w:num>
  <w:num w:numId="15">
    <w:abstractNumId w:val="13"/>
    <w:lvlOverride w:ilvl="0">
      <w:startOverride w:val="1"/>
    </w:lvlOverride>
    <w:lvlOverride w:ilvl="1">
      <w:startOverride w:val="1"/>
    </w:lvlOverride>
  </w:num>
  <w:num w:numId="16">
    <w:abstractNumId w:val="0"/>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noPunctuationKerning/>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dmM2VhNjA4ZjIxMGQzM2VmNDE2OTMwMWU1YWI2N2QifQ=="/>
  </w:docVars>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1B9C"/>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3980"/>
    <w:rsid w:val="001240D8"/>
    <w:rsid w:val="0012480F"/>
    <w:rsid w:val="00125A54"/>
    <w:rsid w:val="00125A91"/>
    <w:rsid w:val="001266AB"/>
    <w:rsid w:val="001267CF"/>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4A6"/>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3B3B"/>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4E3E"/>
    <w:rsid w:val="002E596F"/>
    <w:rsid w:val="002E607C"/>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6DDF"/>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906"/>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BB5"/>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053"/>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93"/>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4E9"/>
    <w:rsid w:val="0047663F"/>
    <w:rsid w:val="00476C9B"/>
    <w:rsid w:val="00480F4B"/>
    <w:rsid w:val="0048232D"/>
    <w:rsid w:val="00483081"/>
    <w:rsid w:val="00483A95"/>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47A"/>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2202"/>
    <w:rsid w:val="00693986"/>
    <w:rsid w:val="00693A23"/>
    <w:rsid w:val="006940E1"/>
    <w:rsid w:val="00694556"/>
    <w:rsid w:val="00694CA8"/>
    <w:rsid w:val="006A17F2"/>
    <w:rsid w:val="006A2051"/>
    <w:rsid w:val="006A294E"/>
    <w:rsid w:val="006A2BAE"/>
    <w:rsid w:val="006A37EC"/>
    <w:rsid w:val="006A3D47"/>
    <w:rsid w:val="006A3EC4"/>
    <w:rsid w:val="006A3F71"/>
    <w:rsid w:val="006A419C"/>
    <w:rsid w:val="006A5BB8"/>
    <w:rsid w:val="006A6257"/>
    <w:rsid w:val="006A66BA"/>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3D32"/>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38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10"/>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09C"/>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192D"/>
    <w:rsid w:val="00A63067"/>
    <w:rsid w:val="00A631B8"/>
    <w:rsid w:val="00A6359F"/>
    <w:rsid w:val="00A63B6C"/>
    <w:rsid w:val="00A63EB2"/>
    <w:rsid w:val="00A63FB9"/>
    <w:rsid w:val="00A64EAA"/>
    <w:rsid w:val="00A65294"/>
    <w:rsid w:val="00A65298"/>
    <w:rsid w:val="00A66085"/>
    <w:rsid w:val="00A6658D"/>
    <w:rsid w:val="00A70876"/>
    <w:rsid w:val="00A72571"/>
    <w:rsid w:val="00A7363B"/>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5A1B"/>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2EFE"/>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703"/>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C15"/>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23A"/>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50D4"/>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6785E"/>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046"/>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5EC5"/>
    <w:rsid w:val="00FF642F"/>
    <w:rsid w:val="00FF6618"/>
    <w:rsid w:val="00FF773C"/>
    <w:rsid w:val="00FF7FA9"/>
    <w:rsid w:val="03323A28"/>
    <w:rsid w:val="0A6B35E0"/>
    <w:rsid w:val="0F4501CF"/>
    <w:rsid w:val="10807F93"/>
    <w:rsid w:val="24053D91"/>
    <w:rsid w:val="34900E73"/>
    <w:rsid w:val="35E547DA"/>
    <w:rsid w:val="371C66A0"/>
    <w:rsid w:val="3FFF0C57"/>
    <w:rsid w:val="5AC52108"/>
    <w:rsid w:val="5CA54A9B"/>
    <w:rsid w:val="61CD76BB"/>
    <w:rsid w:val="6739419F"/>
    <w:rsid w:val="677350E3"/>
    <w:rsid w:val="682F0A2A"/>
    <w:rsid w:val="6A194A0E"/>
    <w:rsid w:val="6B1F2F2D"/>
    <w:rsid w:val="6B880608"/>
    <w:rsid w:val="71391AD4"/>
    <w:rsid w:val="76862F5F"/>
    <w:rsid w:val="7B165CE8"/>
    <w:rsid w:val="7D155C99"/>
    <w:rsid w:val="7F8C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style>
  <w:style w:type="paragraph" w:styleId="BodyTextIndent">
    <w:name w:val="Body Text Indent"/>
    <w:basedOn w:val="Normal"/>
    <w:qFormat/>
    <w:pPr>
      <w:ind w:leftChars="225" w:left="540" w:firstLineChars="175" w:firstLine="420"/>
    </w:pPr>
    <w:rPr>
      <w:color w:val="000000"/>
      <w:szCs w:val="15"/>
    </w:rPr>
  </w:style>
  <w:style w:type="paragraph" w:styleId="TOC3">
    <w:name w:val="toc 3"/>
    <w:basedOn w:val="Normal"/>
    <w:next w:val="Normal"/>
    <w:uiPriority w:val="39"/>
    <w:unhideWhenUsed/>
    <w:qFormat/>
    <w:pPr>
      <w:ind w:leftChars="400" w:left="840"/>
    </w:pPr>
  </w:style>
  <w:style w:type="paragraph" w:styleId="Date">
    <w:name w:val="Date"/>
    <w:basedOn w:val="Normal"/>
    <w:next w:val="Normal"/>
    <w:link w:val="DateChar"/>
    <w:uiPriority w:val="99"/>
    <w:semiHidden/>
    <w:unhideWhenUsed/>
    <w:qFormat/>
    <w:pPr>
      <w:ind w:leftChars="2500" w:left="100"/>
    </w:pPr>
  </w:style>
  <w:style w:type="paragraph" w:styleId="BodyTextIndent2">
    <w:name w:val="Body Text Indent 2"/>
    <w:basedOn w:val="Normal"/>
    <w:qFormat/>
    <w:pPr>
      <w:ind w:firstLineChars="200" w:firstLine="480"/>
    </w:pPr>
    <w:rPr>
      <w:bCs/>
      <w:color w:val="000000"/>
      <w:szCs w:val="15"/>
    </w:rPr>
  </w:style>
  <w:style w:type="paragraph" w:styleId="BalloonText">
    <w:name w:val="Balloon Text"/>
    <w:basedOn w:val="Normal"/>
    <w:qFormat/>
    <w:rPr>
      <w:sz w:val="18"/>
      <w:szCs w:val="18"/>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tabs>
        <w:tab w:val="left" w:pos="840"/>
        <w:tab w:val="right" w:leader="dot" w:pos="11073"/>
      </w:tabs>
    </w:pPr>
  </w:style>
  <w:style w:type="paragraph" w:styleId="BodyTextIndent3">
    <w:name w:val="Body Text Indent 3"/>
    <w:basedOn w:val="Normal"/>
    <w:link w:val="BodyTextIndent3Char"/>
    <w:qFormat/>
    <w:pPr>
      <w:spacing w:before="80" w:after="80"/>
      <w:ind w:leftChars="75" w:left="180" w:firstLineChars="260" w:firstLine="338"/>
    </w:pPr>
    <w:rPr>
      <w:rFonts w:ascii="Arial" w:hAnsi="Arial" w:cs="Arial"/>
      <w:sz w:val="13"/>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BodyText2">
    <w:name w:val="Body Text 2"/>
    <w:basedOn w:val="Normal"/>
    <w:qFormat/>
    <w:pPr>
      <w:widowControl w:val="0"/>
      <w:spacing w:before="120" w:after="120" w:line="400" w:lineRule="exact"/>
      <w:ind w:right="130"/>
      <w:jc w:val="both"/>
    </w:pPr>
    <w:rPr>
      <w:rFonts w:ascii="宋体"/>
      <w:kern w:val="2"/>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qFormat/>
    <w:rPr>
      <w:b/>
      <w:bCs/>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CommentReference">
    <w:name w:val="annotation reference"/>
    <w:qFormat/>
    <w:rPr>
      <w:sz w:val="21"/>
      <w:szCs w:val="21"/>
    </w:rPr>
  </w:style>
  <w:style w:type="character" w:customStyle="1" w:styleId="CommentTextChar">
    <w:name w:val="Comment Text Char"/>
    <w:link w:val="CommentText"/>
    <w:qFormat/>
    <w:rPr>
      <w:sz w:val="24"/>
      <w:szCs w:val="24"/>
    </w:rPr>
  </w:style>
  <w:style w:type="character" w:customStyle="1" w:styleId="BodyTextIndent3Char">
    <w:name w:val="Body Text Indent 3 Char"/>
    <w:link w:val="BodyTextIndent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Normal"/>
    <w:qFormat/>
  </w:style>
  <w:style w:type="paragraph" w:customStyle="1" w:styleId="4">
    <w:name w:val="标题4"/>
    <w:basedOn w:val="Normal"/>
    <w:qFormat/>
    <w:pPr>
      <w:widowControl w:val="0"/>
      <w:numPr>
        <w:numId w:val="1"/>
      </w:numPr>
      <w:jc w:val="both"/>
    </w:pPr>
    <w:rPr>
      <w:color w:val="000000"/>
      <w:kern w:val="2"/>
      <w:sz w:val="21"/>
      <w:szCs w:val="20"/>
    </w:rPr>
  </w:style>
  <w:style w:type="paragraph" w:customStyle="1" w:styleId="10">
    <w:name w:val="修订1"/>
    <w:qFormat/>
    <w:rPr>
      <w:sz w:val="24"/>
      <w:szCs w:val="24"/>
    </w:rPr>
  </w:style>
  <w:style w:type="paragraph" w:styleId="ListParagraph">
    <w:name w:val="List Paragraph"/>
    <w:basedOn w:val="Normal"/>
    <w:qFormat/>
    <w:pPr>
      <w:ind w:firstLineChars="200" w:firstLine="420"/>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sz w:val="32"/>
      <w:szCs w:val="32"/>
    </w:rPr>
  </w:style>
  <w:style w:type="paragraph" w:customStyle="1" w:styleId="1">
    <w:name w:val="样式1"/>
    <w:basedOn w:val="Title"/>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TitleChar">
    <w:name w:val="Title Char"/>
    <w:basedOn w:val="DefaultParagraphFont"/>
    <w:link w:val="Title"/>
    <w:qFormat/>
    <w:rPr>
      <w:rFonts w:ascii="Cambria" w:hAnsi="Cambria"/>
      <w:b/>
      <w:bCs/>
      <w:sz w:val="32"/>
      <w:szCs w:val="32"/>
    </w:rPr>
  </w:style>
  <w:style w:type="character" w:customStyle="1" w:styleId="1Char0">
    <w:name w:val="样式1 Char"/>
    <w:basedOn w:val="TitleChar"/>
    <w:link w:val="1"/>
    <w:qFormat/>
    <w:rPr>
      <w:rFonts w:ascii="宋体" w:hAnsi="宋体" w:cs="Arial"/>
      <w:b/>
      <w:bCs/>
      <w:sz w:val="18"/>
      <w:szCs w:val="18"/>
    </w:rPr>
  </w:style>
  <w:style w:type="character" w:customStyle="1" w:styleId="DateChar">
    <w:name w:val="Date Char"/>
    <w:basedOn w:val="DefaultParagraphFont"/>
    <w:link w:val="Date"/>
    <w:uiPriority w:val="99"/>
    <w:semiHidden/>
    <w:qFormat/>
    <w:rPr>
      <w:sz w:val="24"/>
      <w:szCs w:val="24"/>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paragraph" w:customStyle="1" w:styleId="2">
    <w:name w:val="修订2"/>
    <w:hidden/>
    <w:uiPriority w:val="99"/>
    <w:semiHidden/>
    <w:rPr>
      <w:sz w:val="24"/>
      <w:szCs w:val="24"/>
    </w:rPr>
  </w:style>
  <w:style w:type="paragraph" w:styleId="Revision">
    <w:name w:val="Revision"/>
    <w:hidden/>
    <w:uiPriority w:val="99"/>
    <w:semiHidden/>
    <w:rsid w:val="00A350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beian.gov.cn/portal/index?spm=a2c4g.11186623.2.1.SRC9L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B74004" w:rsidRDefault="00A5340E">
          <w:pPr>
            <w:pStyle w:val="5A0C0826A2AAB84CAACC2A7DC9F5A62C"/>
          </w:pPr>
          <w:r>
            <w:rPr>
              <w:rStyle w:val="PlaceholderText"/>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B74004" w:rsidRDefault="00A5340E">
          <w:pPr>
            <w:pStyle w:val="98A9E125B4904D44B629ACB40425D4D6"/>
          </w:pPr>
          <w:r>
            <w:rPr>
              <w:rStyle w:val="PlaceholderText"/>
              <w:rFonts w:hint="eastAsia"/>
            </w:rPr>
            <w:t>请选择</w:t>
          </w:r>
        </w:p>
      </w:docPartBody>
    </w:docPart>
    <w:docPart>
      <w:docPartPr>
        <w:name w:val="{160b4825-6c87-4147-a94b-ec7719f72ee0}"/>
        <w:category>
          <w:name w:val="常规"/>
          <w:gallery w:val="placeholder"/>
        </w:category>
        <w:types>
          <w:type w:val="bbPlcHdr"/>
        </w:types>
        <w:behaviors>
          <w:behavior w:val="content"/>
        </w:behaviors>
        <w:guid w:val="{160B4825-6C87-4147-A94B-EC7719F72EE0}"/>
      </w:docPartPr>
      <w:docPartBody>
        <w:p w:rsidR="00B74004" w:rsidRDefault="00A5340E">
          <w:pPr>
            <w:pStyle w:val="CA69425130A540DC8AAAA79B5D6CA8E1"/>
          </w:pPr>
          <w:r>
            <w:rPr>
              <w:rStyle w:val="PlaceholderText"/>
              <w:rFonts w:hint="eastAsia"/>
            </w:rPr>
            <w:t>请选择</w:t>
          </w:r>
        </w:p>
      </w:docPartBody>
    </w:docPart>
    <w:docPart>
      <w:docPartPr>
        <w:name w:val="8D5CAE1143D14623BC5172E500ED0711"/>
        <w:category>
          <w:name w:val="General"/>
          <w:gallery w:val="placeholder"/>
        </w:category>
        <w:types>
          <w:type w:val="bbPlcHdr"/>
        </w:types>
        <w:behaviors>
          <w:behavior w:val="content"/>
        </w:behaviors>
        <w:guid w:val="{4F4787B2-94B5-4E0C-AFA8-B4F2D14E0F50}"/>
      </w:docPartPr>
      <w:docPartBody>
        <w:p w:rsidR="001B2C95" w:rsidRDefault="005C34E1">
          <w:pPr>
            <w:pStyle w:val="8D5CAE1143D14623BC5172E500ED0711"/>
          </w:pPr>
          <w:r>
            <w:rPr>
              <w:rStyle w:val="PlaceholderText"/>
              <w:rFonts w:hint="eastAsia"/>
            </w:rPr>
            <w:t>请选择</w:t>
          </w:r>
        </w:p>
      </w:docPartBody>
    </w:docPart>
    <w:docPart>
      <w:docPartPr>
        <w:name w:val="541C9C9A200649A8A06F8D2E91B50C6B"/>
        <w:category>
          <w:name w:val="General"/>
          <w:gallery w:val="placeholder"/>
        </w:category>
        <w:types>
          <w:type w:val="bbPlcHdr"/>
        </w:types>
        <w:behaviors>
          <w:behavior w:val="content"/>
        </w:behaviors>
        <w:guid w:val="{B4DEB788-8E9F-40FB-987B-E77997E24EE2}"/>
      </w:docPartPr>
      <w:docPartBody>
        <w:p w:rsidR="001B2C95" w:rsidRDefault="005C34E1">
          <w:pPr>
            <w:pStyle w:val="541C9C9A200649A8A06F8D2E91B50C6B"/>
          </w:pPr>
          <w:r>
            <w:rPr>
              <w:rStyle w:val="PlaceholderText"/>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1B2C95"/>
    <w:rsid w:val="002240F5"/>
    <w:rsid w:val="00342C11"/>
    <w:rsid w:val="004921D1"/>
    <w:rsid w:val="004B0197"/>
    <w:rsid w:val="004B5124"/>
    <w:rsid w:val="0059138C"/>
    <w:rsid w:val="005B1153"/>
    <w:rsid w:val="005C34E1"/>
    <w:rsid w:val="005D497B"/>
    <w:rsid w:val="00634FF8"/>
    <w:rsid w:val="006A40E3"/>
    <w:rsid w:val="00874E0B"/>
    <w:rsid w:val="008D05FA"/>
    <w:rsid w:val="008E0503"/>
    <w:rsid w:val="00916BD1"/>
    <w:rsid w:val="009175E0"/>
    <w:rsid w:val="00934653"/>
    <w:rsid w:val="009A5DC7"/>
    <w:rsid w:val="00A461C1"/>
    <w:rsid w:val="00A5340E"/>
    <w:rsid w:val="00AE4F3A"/>
    <w:rsid w:val="00B74004"/>
    <w:rsid w:val="00CB6A24"/>
    <w:rsid w:val="00D24B5A"/>
    <w:rsid w:val="00D3633E"/>
    <w:rsid w:val="00D50EED"/>
    <w:rsid w:val="00D76A0A"/>
    <w:rsid w:val="00E21BC1"/>
    <w:rsid w:val="00ED5188"/>
    <w:rsid w:val="00EF1733"/>
    <w:rsid w:val="00FB2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0C0826A2AAB84CAACC2A7DC9F5A62C">
    <w:name w:val="5A0C0826A2AAB84CAACC2A7DC9F5A62C"/>
    <w:qFormat/>
    <w:pPr>
      <w:widowControl w:val="0"/>
      <w:jc w:val="both"/>
    </w:pPr>
    <w:rPr>
      <w:kern w:val="2"/>
      <w:sz w:val="21"/>
      <w:szCs w:val="24"/>
    </w:rPr>
  </w:style>
  <w:style w:type="paragraph" w:customStyle="1" w:styleId="98A9E125B4904D44B629ACB40425D4D6">
    <w:name w:val="98A9E125B4904D44B629ACB40425D4D6"/>
    <w:qFormat/>
    <w:pPr>
      <w:widowControl w:val="0"/>
      <w:jc w:val="both"/>
    </w:pPr>
    <w:rPr>
      <w:kern w:val="2"/>
      <w:sz w:val="21"/>
      <w:szCs w:val="24"/>
    </w:rPr>
  </w:style>
  <w:style w:type="paragraph" w:customStyle="1" w:styleId="CA69425130A540DC8AAAA79B5D6CA8E1">
    <w:name w:val="CA69425130A540DC8AAAA79B5D6CA8E1"/>
    <w:qFormat/>
    <w:pPr>
      <w:widowControl w:val="0"/>
      <w:jc w:val="both"/>
    </w:pPr>
    <w:rPr>
      <w:kern w:val="2"/>
      <w:sz w:val="21"/>
      <w:szCs w:val="22"/>
    </w:rPr>
  </w:style>
  <w:style w:type="paragraph" w:customStyle="1" w:styleId="8D5CAE1143D14623BC5172E500ED0711">
    <w:name w:val="8D5CAE1143D14623BC5172E500ED0711"/>
    <w:pPr>
      <w:widowControl w:val="0"/>
      <w:jc w:val="both"/>
    </w:pPr>
    <w:rPr>
      <w:kern w:val="2"/>
      <w:sz w:val="21"/>
      <w:szCs w:val="22"/>
    </w:rPr>
  </w:style>
  <w:style w:type="paragraph" w:customStyle="1" w:styleId="541C9C9A200649A8A06F8D2E91B50C6B">
    <w:name w:val="541C9C9A200649A8A06F8D2E91B50C6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3" ma:contentTypeDescription="新建文档。" ma:contentTypeScope="" ma:versionID="a8e8532c5d79c133fefa5a234db4d0d2">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94ad66c21f352526a7cc8595d00a162"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NRTW3SEVA7H5-1797567310-1917</_dlc_DocId>
    <_dlc_DocIdUrl xmlns="077f6dd9-47c5-48e2-94ee-945ccd2f01a8">
      <Url>http://21v-sharepoint/_layouts/15/DocIdRedir.aspx?ID=NRTW3SEVA7H5-1797567310-1917</Url>
      <Description>NRTW3SEVA7H5-1797567310-1917</Description>
    </_dlc_DocIdUrl>
  </documentManagement>
</p:properties>
</file>

<file path=customXml/item8.xml><?xml version="1.0" encoding="utf-8"?>
<p:properties xmlns:p="http://schemas.microsoft.com/office/2006/metadata/properties" xmlns:xsi="http://www.w3.org/2001/XMLSchema-instance" xmlns:pc="http://schemas.microsoft.com/office/infopath/2007/PartnerControls">
  <documentManagement>
    <Manager xmlns="9e157389-a96e-471f-b2e1-2a03199dcee9" xsi:nil="true"/>
    <PublishDate xmlns="9e157389-a96e-471f-b2e1-2a03199dcee9" xsi:nil="true"/>
    <Ver xmlns="9e157389-a96e-471f-b2e1-2a03199dcee9" xsi:nil="true"/>
    <URL xmlns="9e157389-a96e-471f-b2e1-2a03199dcee9">
      <Url xsi:nil="true"/>
      <Description xsi:nil="true"/>
    </URL>
    <Uri xmlns="9e157389-a96e-471f-b2e1-2a03199dcee9" xsi:nil="true"/>
    <comment xmlns="9e157389-a96e-471f-b2e1-2a03199dcee9" xsi:nil="true"/>
    <_x8bf4__x660e_ xmlns="9e157389-a96e-471f-b2e1-2a03199dcee9" xsi:nil="true"/>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1B6952D-4E76-402A-8D14-342BF55826FE}">
  <ds:schemaRefs>
    <ds:schemaRef ds:uri="office.server.policy"/>
  </ds:schemaRefs>
</ds:datastoreItem>
</file>

<file path=customXml/itemProps4.xml><?xml version="1.0" encoding="utf-8"?>
<ds:datastoreItem xmlns:ds="http://schemas.openxmlformats.org/officeDocument/2006/customXml" ds:itemID="{CD373B01-5E48-4FA9-A3E7-5A617A99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7.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8.xml><?xml version="1.0" encoding="utf-8"?>
<ds:datastoreItem xmlns:ds="http://schemas.openxmlformats.org/officeDocument/2006/customXml" ds:itemID="{C4BFE815-1DF5-4553-A33C-463555B72CCC}">
  <ds:schemaRefs>
    <ds:schemaRef ds:uri="http://schemas.microsoft.com/office/2006/metadata/properties"/>
    <ds:schemaRef ds:uri="http://schemas.microsoft.com/office/infopath/2007/PartnerControls"/>
    <ds:schemaRef ds:uri="9e157389-a96e-471f-b2e1-2a03199dcee9"/>
  </ds:schemaRefs>
</ds:datastoreItem>
</file>

<file path=customXml/itemProps9.xml><?xml version="1.0" encoding="utf-8"?>
<ds:datastoreItem xmlns:ds="http://schemas.openxmlformats.org/officeDocument/2006/customXml" ds:itemID="{3A0EFE60-F22A-4B64-89BC-781BD221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2866</Words>
  <Characters>16342</Characters>
  <Application>Microsoft Office Word</Application>
  <DocSecurity>0</DocSecurity>
  <Lines>136</Lines>
  <Paragraphs>38</Paragraphs>
  <ScaleCrop>false</ScaleCrop>
  <LinksUpToDate>false</LinksUpToDate>
  <CharactersWithSpaces>19170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cp:lastModifiedBy/>
  <cp:revision>1</cp:revision>
  <dcterms:created xsi:type="dcterms:W3CDTF">2023-08-11T09:38:00Z</dcterms:created>
  <dcterms:modified xsi:type="dcterms:W3CDTF">2023-12-14T09:11:00Z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2052-12.1.0.15933</vt:lpwstr>
  </property>
  <property fmtid="{D5CDD505-2E9C-101B-9397-08002B2CF9AE}" pid="5" name="ICV">
    <vt:lpwstr>B642506D613348109BA2F59FC3AC78A4_12</vt:lpwstr>
  </property>
</Properties>
</file>